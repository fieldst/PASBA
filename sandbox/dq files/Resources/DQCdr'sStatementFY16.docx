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16" w:rsidRPr="004D7F15" w:rsidRDefault="00E53F16" w:rsidP="00E53F16">
      <w:pPr>
        <w:jc w:val="center"/>
        <w:rPr>
          <w:u w:val="single"/>
        </w:rPr>
      </w:pPr>
      <w:r w:rsidRPr="004D7F15">
        <w:rPr>
          <w:u w:val="single"/>
        </w:rPr>
        <w:t>ENCLOSURE 2</w:t>
      </w:r>
    </w:p>
    <w:p w:rsidR="00E53F16" w:rsidRPr="004D7F15" w:rsidRDefault="00FB1E1F" w:rsidP="00E53F16">
      <w:pPr>
        <w:jc w:val="center"/>
      </w:pPr>
      <w:r>
        <w:t>ARMY</w:t>
      </w:r>
    </w:p>
    <w:p w:rsidR="00E53F16" w:rsidRPr="00062518" w:rsidRDefault="00E53F16" w:rsidP="00E53F16">
      <w:pPr>
        <w:pStyle w:val="NormalWeb"/>
        <w:jc w:val="center"/>
      </w:pPr>
      <w:r>
        <w:rPr>
          <w:u w:val="single"/>
        </w:rPr>
        <w:t>FY 201</w:t>
      </w:r>
      <w:r w:rsidR="00E57763" w:rsidRPr="00E83FD8">
        <w:rPr>
          <w:u w:val="single"/>
        </w:rPr>
        <w:t>6</w:t>
      </w:r>
      <w:r w:rsidR="000B3074">
        <w:rPr>
          <w:u w:val="single"/>
        </w:rPr>
        <w:t xml:space="preserve"> COMMANDER’S</w:t>
      </w:r>
      <w:r>
        <w:rPr>
          <w:u w:val="single"/>
        </w:rPr>
        <w:t xml:space="preserve"> </w:t>
      </w:r>
      <w:r w:rsidRPr="00062518">
        <w:rPr>
          <w:u w:val="single"/>
        </w:rPr>
        <w:t>DATA</w:t>
      </w:r>
      <w:r w:rsidR="00D30A2F">
        <w:rPr>
          <w:u w:val="single"/>
        </w:rPr>
        <w:t xml:space="preserve"> </w:t>
      </w:r>
      <w:r w:rsidRPr="00062518">
        <w:rPr>
          <w:u w:val="single"/>
        </w:rPr>
        <w:t>QUALITY</w:t>
      </w:r>
      <w:r w:rsidR="00D30A2F">
        <w:rPr>
          <w:u w:val="single"/>
        </w:rPr>
        <w:t xml:space="preserve"> </w:t>
      </w:r>
      <w:r w:rsidRPr="00062518">
        <w:rPr>
          <w:u w:val="single"/>
        </w:rPr>
        <w:t>STATEMENT</w:t>
      </w:r>
    </w:p>
    <w:p w:rsidR="00E53F16" w:rsidRPr="00ED5D75" w:rsidRDefault="0003302A" w:rsidP="00D30A2F">
      <w:pPr>
        <w:pStyle w:val="NormalWeb"/>
        <w:tabs>
          <w:tab w:val="left" w:pos="1440"/>
          <w:tab w:val="left" w:pos="1800"/>
          <w:tab w:val="left" w:pos="6797"/>
        </w:tabs>
        <w:spacing w:line="288" w:lineRule="atLeas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53F16" w:rsidRPr="00062518">
        <w:rPr>
          <w:b/>
          <w:bCs/>
        </w:rPr>
        <w:t>DATE:</w:t>
      </w:r>
      <w:r w:rsidR="00E53F16">
        <w:rPr>
          <w:b/>
          <w:bCs/>
        </w:rPr>
        <w:tab/>
      </w:r>
      <w:r w:rsidR="00E53F16" w:rsidRPr="00D30A2F">
        <w:rPr>
          <w:b/>
          <w:bCs/>
          <w:color w:val="FFFFFF" w:themeColor="background1"/>
        </w:rPr>
        <w:t>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53F16" w:rsidRPr="00062518">
        <w:rPr>
          <w:b/>
          <w:bCs/>
        </w:rPr>
        <w:t>MTF:</w:t>
      </w:r>
      <w:r w:rsidR="00D30A2F" w:rsidRPr="00D30A2F">
        <w:rPr>
          <w:b/>
          <w:bCs/>
          <w:color w:val="FFFFFF" w:themeColor="background1"/>
        </w:rPr>
        <w:t>__</w:t>
      </w:r>
      <w:r w:rsidR="00E53F16" w:rsidRPr="00D30A2F">
        <w:rPr>
          <w:b/>
          <w:bCs/>
          <w:color w:val="FFFFFF" w:themeColor="background1"/>
        </w:rPr>
        <w:t>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53F16" w:rsidRPr="00062518">
        <w:rPr>
          <w:b/>
          <w:bCs/>
        </w:rPr>
        <w:t>DMIS ID:</w:t>
      </w:r>
      <w:r w:rsidR="00E53F16" w:rsidRPr="00D30A2F">
        <w:rPr>
          <w:b/>
          <w:bCs/>
          <w:color w:val="FFFFFF" w:themeColor="background1"/>
        </w:rPr>
        <w:t>_________</w:t>
      </w:r>
      <w:r w:rsidR="00E53F16" w:rsidRPr="00D30A2F">
        <w:rPr>
          <w:color w:val="FFFFFF" w:themeColor="background1"/>
        </w:rPr>
        <w:br/>
      </w:r>
      <w:r w:rsidR="00E53F16" w:rsidRPr="00062518">
        <w:br/>
        <w:t>MEMORANDUM FOR D</w:t>
      </w:r>
      <w:r w:rsidR="00E53F16">
        <w:t xml:space="preserve">EFENSE </w:t>
      </w:r>
      <w:r w:rsidR="00E53F16" w:rsidRPr="00062518">
        <w:t>H</w:t>
      </w:r>
      <w:r w:rsidR="00E53F16">
        <w:t xml:space="preserve">EALTH </w:t>
      </w:r>
      <w:r w:rsidR="00E53F16" w:rsidRPr="00062518">
        <w:t>P</w:t>
      </w:r>
      <w:r w:rsidR="00E53F16">
        <w:t>ROGRAM</w:t>
      </w:r>
      <w:r w:rsidR="00E53F16" w:rsidRPr="00062518">
        <w:t xml:space="preserve"> RESOURCE MANAGEMENT STEERING COMMITTEE</w:t>
      </w:r>
      <w:r w:rsidR="00E53F16" w:rsidRPr="00062518">
        <w:br/>
      </w:r>
      <w:r w:rsidR="00914462">
        <w:t xml:space="preserve"> </w:t>
      </w:r>
      <w:r w:rsidR="00E53F16" w:rsidRPr="00062518">
        <w:br/>
        <w:t>THROUGH:</w:t>
      </w:r>
      <w:r w:rsidR="00E53F16">
        <w:tab/>
      </w:r>
      <w:r w:rsidR="00E53F16" w:rsidRPr="00062518">
        <w:t>(1)</w:t>
      </w:r>
      <w:r w:rsidR="00E53F16">
        <w:tab/>
      </w:r>
      <w:r w:rsidR="00E53F16" w:rsidRPr="00062518">
        <w:t xml:space="preserve">SERVICE DATA QUALITY </w:t>
      </w:r>
      <w:r w:rsidR="00296108">
        <w:t>REPRESENTATIVE</w:t>
      </w:r>
      <w:r w:rsidR="00E53F16" w:rsidRPr="00062518">
        <w:br/>
        <w:t xml:space="preserve">                    </w:t>
      </w:r>
      <w:r w:rsidR="00E53F16">
        <w:tab/>
      </w:r>
      <w:r w:rsidR="00E53F16" w:rsidRPr="00062518">
        <w:t>(2)</w:t>
      </w:r>
      <w:r w:rsidR="00E53F16">
        <w:tab/>
      </w:r>
      <w:r w:rsidR="001D11FA">
        <w:t xml:space="preserve">DHA </w:t>
      </w:r>
      <w:r w:rsidR="00E53F16">
        <w:t xml:space="preserve">DATA QUALITY </w:t>
      </w:r>
      <w:r w:rsidR="00E53F16" w:rsidRPr="00062518">
        <w:t xml:space="preserve">MANAGEMENT CONTROL PROGRAM </w:t>
      </w:r>
      <w:r w:rsidR="00E53F16">
        <w:tab/>
      </w:r>
      <w:r w:rsidR="00E53F16">
        <w:tab/>
      </w:r>
      <w:r w:rsidR="00E53F16">
        <w:tab/>
      </w:r>
      <w:r w:rsidR="00E53F16" w:rsidRPr="00062518">
        <w:t xml:space="preserve">MANAGER </w:t>
      </w:r>
      <w:r w:rsidR="00E53F16" w:rsidRPr="00062518">
        <w:br/>
        <w:t xml:space="preserve"> </w:t>
      </w:r>
      <w:r w:rsidR="00E53F16" w:rsidRPr="00062518">
        <w:br/>
        <w:t>SUBJECT:</w:t>
      </w:r>
      <w:r w:rsidR="00E53F16">
        <w:t xml:space="preserve"> </w:t>
      </w:r>
      <w:r w:rsidR="00E53F16" w:rsidRPr="00062518">
        <w:t xml:space="preserve">Data Quality Statement </w:t>
      </w:r>
      <w:r w:rsidR="00E53F16" w:rsidRPr="00062518">
        <w:br/>
        <w:t xml:space="preserve"> </w:t>
      </w:r>
      <w:r w:rsidR="00E53F16" w:rsidRPr="00062518">
        <w:br/>
      </w:r>
      <w:r w:rsidR="00E53F16" w:rsidRPr="00ED5D75">
        <w:t>I acknowledge responsibility for the financial and clinical workload data reported from my Military Treatment Facility (MTF). I am working with the MTF's Data Quality (DQ) Manager</w:t>
      </w:r>
      <w:r>
        <w:t xml:space="preserve"> </w:t>
      </w:r>
      <w:r w:rsidR="00E53F16" w:rsidRPr="00ED5D75">
        <w:t xml:space="preserve">and have reviewed this month's DQ Management Control (DQMC) Review List to ensure complete, accurate, and timely data from my facility. I am aware the DQ Manager will forward the monthly </w:t>
      </w:r>
      <w:r w:rsidR="000B3074">
        <w:t>Commander’s</w:t>
      </w:r>
      <w:r w:rsidR="00E53F16">
        <w:t xml:space="preserve"> </w:t>
      </w:r>
      <w:r w:rsidR="00E53F16" w:rsidRPr="00ED5D75">
        <w:t xml:space="preserve">Data Quality Statement to my Service's designated DQ </w:t>
      </w:r>
      <w:r w:rsidR="008F6085">
        <w:t>Representative</w:t>
      </w:r>
      <w:r w:rsidR="008F6085" w:rsidRPr="00ED5D75" w:rsidDel="008F6085">
        <w:t xml:space="preserve"> </w:t>
      </w:r>
      <w:r w:rsidR="00E53F16" w:rsidRPr="00ED5D75">
        <w:t xml:space="preserve">and that higher headquarters </w:t>
      </w:r>
      <w:r w:rsidR="00D30A2F" w:rsidRPr="00ED5D75">
        <w:t>are</w:t>
      </w:r>
      <w:r w:rsidR="00E53F16" w:rsidRPr="00ED5D75">
        <w:t xml:space="preserve"> tracking metrics at the corporate level. The following is information from this month's DQMC Review List.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8"/>
        <w:gridCol w:w="1800"/>
        <w:gridCol w:w="1710"/>
      </w:tblGrid>
      <w:tr w:rsidR="00E53F16" w:rsidRPr="007C77DA" w:rsidTr="007A14A8">
        <w:trPr>
          <w:tblHeader/>
        </w:trPr>
        <w:tc>
          <w:tcPr>
            <w:tcW w:w="9468" w:type="dxa"/>
            <w:gridSpan w:val="3"/>
            <w:tcBorders>
              <w:top w:val="nil"/>
              <w:left w:val="nil"/>
              <w:right w:val="nil"/>
            </w:tcBorders>
          </w:tcPr>
          <w:p w:rsidR="00E53F16" w:rsidRPr="007C77DA" w:rsidRDefault="00E53F16" w:rsidP="007C77DA">
            <w:pPr>
              <w:widowControl w:val="0"/>
              <w:adjustRightInd w:val="0"/>
              <w:textAlignment w:val="baseline"/>
              <w:rPr>
                <w:b/>
              </w:rPr>
            </w:pPr>
            <w:r w:rsidRPr="007C77DA">
              <w:rPr>
                <w:b/>
              </w:rPr>
              <w:t>Table 1. Data Quality Statement</w:t>
            </w:r>
          </w:p>
          <w:p w:rsidR="00E53F16" w:rsidRPr="007C77DA" w:rsidRDefault="00E53F16" w:rsidP="007C77DA">
            <w:pPr>
              <w:widowControl w:val="0"/>
              <w:adjustRightInd w:val="0"/>
              <w:textAlignment w:val="baseline"/>
              <w:rPr>
                <w:b/>
              </w:rPr>
            </w:pPr>
          </w:p>
        </w:tc>
      </w:tr>
      <w:tr w:rsidR="00E53F16" w:rsidRPr="00062518" w:rsidTr="007A14A8">
        <w:trPr>
          <w:tblHeader/>
        </w:trPr>
        <w:tc>
          <w:tcPr>
            <w:tcW w:w="5958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1710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BD004E">
              <w:rPr>
                <w:rFonts w:ascii="Arial" w:hAnsi="Arial" w:cs="Arial"/>
                <w:b/>
                <w:sz w:val="18"/>
                <w:szCs w:val="18"/>
              </w:rPr>
              <w:t xml:space="preserve">Percentage </w:t>
            </w:r>
          </w:p>
        </w:tc>
      </w:tr>
      <w:tr w:rsidR="00E53F16" w:rsidRPr="00062518" w:rsidTr="00B150F6">
        <w:tc>
          <w:tcPr>
            <w:tcW w:w="5958" w:type="dxa"/>
            <w:tcBorders>
              <w:bottom w:val="single" w:sz="4" w:space="0" w:color="auto"/>
            </w:tcBorders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1.</w:t>
            </w:r>
            <w:r w:rsidR="00D30A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t>In the data month (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include only B*** and FBN* accounts)</w:t>
            </w:r>
            <w:r w:rsidRPr="00BD004E">
              <w:rPr>
                <w:rFonts w:ascii="Arial" w:hAnsi="Arial" w:cs="Arial"/>
                <w:sz w:val="18"/>
                <w:szCs w:val="18"/>
              </w:rPr>
              <w:t>:</w:t>
            </w:r>
            <w:r w:rsidR="009144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5374F"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(B.</w:t>
            </w:r>
            <w:r w:rsidR="00A5374F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A5374F"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.a)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 What percentage of appointments was closed in meeting your "End of Day" processing requirements</w:t>
            </w:r>
            <w:ins w:id="0" w:author="Michael E.Tardie" w:date="2016-01-12T14:22:00Z">
              <w:r w:rsidR="00FC3591">
                <w:rPr>
                  <w:rFonts w:ascii="Arial" w:hAnsi="Arial" w:cs="Arial"/>
                  <w:sz w:val="18"/>
                  <w:szCs w:val="18"/>
                </w:rPr>
                <w:t>:</w:t>
              </w:r>
            </w:ins>
            <w:r w:rsidRPr="00BD004E">
              <w:rPr>
                <w:rFonts w:ascii="Arial" w:hAnsi="Arial" w:cs="Arial"/>
                <w:sz w:val="18"/>
                <w:szCs w:val="18"/>
              </w:rPr>
              <w:t xml:space="preserve"> "Every appointment -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e</w:t>
            </w:r>
            <w:r w:rsidRPr="00BD004E">
              <w:rPr>
                <w:rFonts w:ascii="Arial" w:hAnsi="Arial" w:cs="Arial"/>
                <w:sz w:val="18"/>
                <w:szCs w:val="18"/>
              </w:rPr>
              <w:t>very day?"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A560BC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E53F16" w:rsidRDefault="00E53F16" w:rsidP="007A14A8">
            <w:pPr>
              <w:pStyle w:val="BodyTextIndent"/>
              <w:widowControl w:val="0"/>
              <w:adjustRightInd w:val="0"/>
              <w:textAlignment w:val="baseline"/>
            </w:pPr>
          </w:p>
          <w:p w:rsidR="00E53F16" w:rsidRPr="00062518" w:rsidRDefault="00E53F16" w:rsidP="007A14A8">
            <w:pPr>
              <w:pStyle w:val="BodyTextIndent"/>
              <w:widowControl w:val="0"/>
              <w:adjustRightInd w:val="0"/>
              <w:textAlignment w:val="baseline"/>
            </w:pPr>
          </w:p>
          <w:p w:rsidR="00A560BC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="00A560BC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A560BC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53F16" w:rsidRPr="00062518" w:rsidTr="00B150F6">
        <w:tc>
          <w:tcPr>
            <w:tcW w:w="5958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2.</w:t>
            </w:r>
            <w:r w:rsidR="00D30A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In accordance with legal and medical coding practices have all of the following occurred: </w:t>
            </w:r>
            <w:r w:rsidRPr="00BD004E">
              <w:rPr>
                <w:rFonts w:ascii="Arial" w:hAnsi="Arial" w:cs="Arial"/>
                <w:b/>
                <w:sz w:val="18"/>
                <w:szCs w:val="18"/>
              </w:rPr>
              <w:t>(B.</w:t>
            </w:r>
            <w:r w:rsidR="008711A1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A5374F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Pr="00BD004E">
              <w:rPr>
                <w:rFonts w:ascii="Arial" w:hAnsi="Arial" w:cs="Arial"/>
                <w:b/>
                <w:sz w:val="18"/>
                <w:szCs w:val="18"/>
              </w:rPr>
              <w:t>a, b, c)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 xml:space="preserve">a) What percentage of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outpatient encounters</w:t>
            </w:r>
            <w:r w:rsidRPr="00BD004E">
              <w:rPr>
                <w:rFonts w:ascii="Arial" w:hAnsi="Arial" w:cs="Arial"/>
                <w:sz w:val="18"/>
                <w:szCs w:val="18"/>
              </w:rPr>
              <w:t>, other than APVs, has been coded within 3 business days of the encounter</w:t>
            </w:r>
            <w:r w:rsidRPr="00BD004E">
              <w:rPr>
                <w:rFonts w:ascii="Arial" w:hAnsi="Arial" w:cs="Arial"/>
                <w:i/>
                <w:sz w:val="18"/>
                <w:szCs w:val="18"/>
              </w:rPr>
              <w:t>?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 xml:space="preserve">b) What percentage of APVs has been coded within 15 calendar days of the </w:t>
            </w:r>
            <w:r w:rsidR="003D1685">
              <w:rPr>
                <w:rFonts w:ascii="Arial" w:hAnsi="Arial" w:cs="Arial"/>
                <w:sz w:val="18"/>
                <w:szCs w:val="18"/>
              </w:rPr>
              <w:t>e</w:t>
            </w:r>
            <w:r w:rsidR="003D1685" w:rsidRPr="00BD004E">
              <w:rPr>
                <w:rFonts w:ascii="Arial" w:hAnsi="Arial" w:cs="Arial"/>
                <w:sz w:val="18"/>
                <w:szCs w:val="18"/>
              </w:rPr>
              <w:t>ncounter</w:t>
            </w:r>
            <w:r w:rsidRPr="00BD004E">
              <w:rPr>
                <w:rFonts w:ascii="Arial" w:hAnsi="Arial" w:cs="Arial"/>
                <w:sz w:val="18"/>
                <w:szCs w:val="18"/>
              </w:rPr>
              <w:t>?</w:t>
            </w:r>
          </w:p>
          <w:p w:rsidR="00E53F16" w:rsidRPr="00FC3591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 xml:space="preserve">c) What percentage of </w:t>
            </w:r>
            <w:r w:rsidR="00FC3591">
              <w:rPr>
                <w:rFonts w:ascii="Arial" w:hAnsi="Arial" w:cs="Arial"/>
                <w:sz w:val="18"/>
                <w:szCs w:val="18"/>
              </w:rPr>
              <w:t>i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 xml:space="preserve">npatient </w:t>
            </w:r>
            <w:r w:rsidRPr="00BD004E">
              <w:rPr>
                <w:rFonts w:ascii="Arial" w:hAnsi="Arial" w:cs="Arial"/>
                <w:sz w:val="18"/>
                <w:szCs w:val="18"/>
              </w:rPr>
              <w:t>records has been coded within 30 calendar days after discharge?</w:t>
            </w:r>
            <w:r w:rsidRPr="00BD004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i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445D5D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124477" w:rsidRPr="00BD004E" w:rsidRDefault="00124477" w:rsidP="00445D5D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E53F16" w:rsidRPr="00BD004E" w:rsidRDefault="00E53F16" w:rsidP="007A14A8">
            <w:pPr>
              <w:pStyle w:val="BodyTextIndent"/>
              <w:widowControl w:val="0"/>
              <w:adjustRightInd w:val="0"/>
              <w:textAlignment w:val="baseline"/>
              <w:rPr>
                <w:i w:val="0"/>
              </w:rPr>
            </w:pPr>
            <w:r w:rsidRPr="00062518">
              <w:br/>
            </w:r>
          </w:p>
          <w:p w:rsidR="00E53F16" w:rsidRPr="00BD004E" w:rsidRDefault="00E53F16" w:rsidP="007A14A8">
            <w:pPr>
              <w:pStyle w:val="BodyTextIndent"/>
              <w:widowControl w:val="0"/>
              <w:adjustRightInd w:val="0"/>
              <w:textAlignment w:val="baseline"/>
              <w:rPr>
                <w:i w:val="0"/>
              </w:rPr>
            </w:pPr>
          </w:p>
          <w:p w:rsidR="00A560BC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="00A560BC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  <w:r w:rsidR="00A560BC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="00A560BC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124477" w:rsidRPr="00BD004E" w:rsidRDefault="00124477" w:rsidP="00445D5D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3F16" w:rsidRPr="00062518" w:rsidTr="00B150F6">
        <w:tc>
          <w:tcPr>
            <w:tcW w:w="5958" w:type="dxa"/>
          </w:tcPr>
          <w:p w:rsidR="00E53F16" w:rsidRPr="00BD004E" w:rsidRDefault="00E53F16" w:rsidP="007A14A8">
            <w:pPr>
              <w:keepNext/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lastRenderedPageBreak/>
              <w:t xml:space="preserve">3. </w:t>
            </w:r>
            <w:r w:rsidRPr="00BD004E">
              <w:rPr>
                <w:rFonts w:ascii="Arial" w:hAnsi="Arial" w:cs="Arial"/>
                <w:bCs/>
                <w:i/>
                <w:sz w:val="18"/>
                <w:szCs w:val="18"/>
              </w:rPr>
              <w:t>Medical Expense and Performance Reporting System for Fixed Military Medical and Dental Treatment Facilities Manual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(MEPRS Manual), DoD 6010.13-M, dated April 7, 2008, paragraph C3.3.4, requires report reconciliation. 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(C.1.a, c, e, f)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53F16" w:rsidRPr="008E0533" w:rsidRDefault="00E53F16" w:rsidP="007A14A8">
            <w:pPr>
              <w:widowControl w:val="0"/>
              <w:adjustRightInd w:val="0"/>
              <w:textAlignment w:val="baseline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="00D30A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0533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Was the monthly MEPRS (EAS) financial reconciliation completed, validated, and approved by the MTF Resource Manager (i.e., Navy or Army</w:t>
            </w:r>
            <w:r w:rsidR="00D30A2F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8E0533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Comptroller or Air Force Budget Officer or Analyst)</w:t>
            </w:r>
            <w:r w:rsidR="00D30A2F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8E0533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prior to MEPRS monthly transmission?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 Were the data load status, outlier, and allocation tabs in the MEWACS document reviewed and explanations provided in the comments section for flagged data anomalies?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 xml:space="preserve">c)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For DMHRSi, what is the percentage of submitted timecards by the suspense date?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bCs/>
                <w:sz w:val="18"/>
                <w:szCs w:val="18"/>
              </w:rPr>
              <w:t>d) For DMHRSi, what is the percentage of approved timecards by the suspense date?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</w:p>
          <w:p w:rsidR="00E53F16" w:rsidRPr="00E224C3" w:rsidRDefault="00E224C3" w:rsidP="00E224C3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E224C3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E53F16" w:rsidRPr="00BD004E" w:rsidRDefault="00E224C3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</w:t>
            </w:r>
            <w:r w:rsidR="00042C0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___________</w:t>
            </w:r>
          </w:p>
          <w:p w:rsidR="00E224C3" w:rsidRPr="00BD004E" w:rsidRDefault="00E224C3" w:rsidP="00E224C3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224C3" w:rsidRPr="00E224C3" w:rsidRDefault="00E224C3" w:rsidP="00E224C3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E224C3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E224C3" w:rsidRPr="00E224C3" w:rsidRDefault="00E224C3" w:rsidP="00E224C3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b)</w:t>
            </w:r>
            <w:r w:rsidR="00042C0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___________</w:t>
            </w:r>
          </w:p>
          <w:p w:rsidR="00E224C3" w:rsidRPr="00E224C3" w:rsidRDefault="00E224C3" w:rsidP="00E224C3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E224C3" w:rsidRPr="00E224C3" w:rsidRDefault="00E224C3" w:rsidP="00E224C3">
            <w:pPr>
              <w:widowControl w:val="0"/>
              <w:adjustRightInd w:val="0"/>
              <w:textAlignment w:val="baseline"/>
              <w:rPr>
                <w:rFonts w:ascii="Arial" w:hAnsi="Arial" w:cs="Arial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</w:t>
            </w:r>
            <w:r w:rsidR="00D30A2F">
              <w:rPr>
                <w:rFonts w:ascii="Arial" w:hAnsi="Arial" w:cs="Arial"/>
                <w:bCs/>
                <w:sz w:val="18"/>
                <w:szCs w:val="18"/>
              </w:rPr>
              <w:t>_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</w:t>
            </w:r>
            <w:r w:rsidR="00D30A2F">
              <w:rPr>
                <w:rFonts w:ascii="Arial" w:hAnsi="Arial" w:cs="Arial"/>
                <w:bCs/>
                <w:sz w:val="18"/>
                <w:szCs w:val="18"/>
              </w:rPr>
              <w:t>_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/____</w:t>
            </w:r>
          </w:p>
        </w:tc>
        <w:tc>
          <w:tcPr>
            <w:tcW w:w="1710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Yes or No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="00D30A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="00D30A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</w:tc>
      </w:tr>
      <w:tr w:rsidR="00CD456B" w:rsidRPr="00062518" w:rsidTr="00445D5D">
        <w:tc>
          <w:tcPr>
            <w:tcW w:w="5958" w:type="dxa"/>
            <w:vMerge w:val="restart"/>
            <w:tcBorders>
              <w:bottom w:val="nil"/>
            </w:tcBorders>
          </w:tcPr>
          <w:p w:rsidR="00CD456B" w:rsidRDefault="00CD456B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4.</w:t>
            </w:r>
            <w:r w:rsidR="00D30A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Compliance with </w:t>
            </w:r>
            <w:r>
              <w:rPr>
                <w:rFonts w:ascii="Arial" w:hAnsi="Arial" w:cs="Arial"/>
                <w:sz w:val="18"/>
                <w:szCs w:val="18"/>
              </w:rPr>
              <w:t>DHA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 or Service-</w:t>
            </w:r>
            <w:r w:rsidR="003D1685" w:rsidRPr="00BD004E">
              <w:rPr>
                <w:rFonts w:ascii="Arial" w:hAnsi="Arial" w:cs="Arial"/>
                <w:sz w:val="18"/>
                <w:szCs w:val="18"/>
              </w:rPr>
              <w:t>l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evel guidance for timely submission of data. 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(C.3.a, b, c, d)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>a)</w:t>
            </w:r>
            <w:r w:rsidR="00D30A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t>MEPRS (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EAS</w:t>
            </w:r>
            <w:r w:rsidRPr="00BD004E">
              <w:rPr>
                <w:rFonts w:ascii="Arial" w:hAnsi="Arial" w:cs="Arial"/>
                <w:sz w:val="18"/>
                <w:szCs w:val="18"/>
              </w:rPr>
              <w:t>) – 45 calendar days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>b)</w:t>
            </w:r>
            <w:r w:rsidR="00D30A2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t>SIDR (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CHCS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="003D168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t>–</w:t>
            </w:r>
            <w:r w:rsidR="003D1685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3D16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</w:t>
            </w:r>
            <w:r w:rsidRPr="003D1685">
              <w:rPr>
                <w:rFonts w:ascii="Arial" w:hAnsi="Arial" w:cs="Arial"/>
                <w:bCs/>
                <w:color w:val="000000"/>
                <w:sz w:val="18"/>
                <w:szCs w:val="18"/>
                <w:vertAlign w:val="superscript"/>
              </w:rPr>
              <w:t>th</w:t>
            </w:r>
            <w:r w:rsidR="00914462" w:rsidRPr="003D16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Pr="003D16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and 20</w:t>
            </w:r>
            <w:r w:rsidRPr="003D1685">
              <w:rPr>
                <w:rFonts w:ascii="Arial" w:hAnsi="Arial" w:cs="Arial"/>
                <w:bCs/>
                <w:color w:val="000000"/>
                <w:sz w:val="18"/>
                <w:szCs w:val="18"/>
                <w:vertAlign w:val="superscript"/>
              </w:rPr>
              <w:t>th</w:t>
            </w:r>
            <w:r w:rsidRPr="003D168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calendar day of the following month</w:t>
            </w:r>
            <w:r w:rsidRPr="00B8622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</w:p>
          <w:p w:rsidR="00CD456B" w:rsidRPr="00BD004E" w:rsidRDefault="00CD456B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CD456B" w:rsidRPr="00BD004E" w:rsidRDefault="00CD456B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 CAPER (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ADM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) – </w:t>
            </w:r>
            <w:r w:rsidR="003D1685" w:rsidRPr="00BD004E">
              <w:rPr>
                <w:rFonts w:ascii="Arial" w:hAnsi="Arial" w:cs="Arial"/>
                <w:sz w:val="18"/>
                <w:szCs w:val="18"/>
              </w:rPr>
              <w:t>d</w:t>
            </w:r>
            <w:r w:rsidRPr="00BD004E">
              <w:rPr>
                <w:rFonts w:ascii="Arial" w:hAnsi="Arial" w:cs="Arial"/>
                <w:sz w:val="18"/>
                <w:szCs w:val="18"/>
              </w:rPr>
              <w:t>aily</w:t>
            </w:r>
          </w:p>
          <w:p w:rsidR="00CD456B" w:rsidRPr="00BD004E" w:rsidRDefault="00CD456B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bCs/>
                <w:sz w:val="18"/>
                <w:szCs w:val="18"/>
              </w:rPr>
              <w:t>d) DOWDR or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Daily Patient Appointments File – daily transmissions</w:t>
            </w:r>
          </w:p>
          <w:p w:rsidR="00CD456B" w:rsidRPr="00BD004E" w:rsidRDefault="00CD456B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:rsidR="00CD456B" w:rsidRPr="007A500E" w:rsidRDefault="00CD456B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  <w:p w:rsidR="00CD456B" w:rsidRDefault="005B3B52" w:rsidP="00CD456B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7" type="#_x0000_t32" style="position:absolute;margin-left:-5.55pt;margin-top:50.8pt;width:175.1pt;height:.55pt;z-index:251696128" o:connectortype="straight"/>
              </w:pict>
            </w:r>
          </w:p>
        </w:tc>
        <w:tc>
          <w:tcPr>
            <w:tcW w:w="1710" w:type="dxa"/>
            <w:tcBorders>
              <w:bottom w:val="nil"/>
            </w:tcBorders>
          </w:tcPr>
          <w:p w:rsidR="00CD456B" w:rsidRDefault="00CD456B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7A500E">
              <w:rPr>
                <w:rFonts w:ascii="Arial" w:hAnsi="Arial" w:cs="Arial"/>
                <w:b/>
                <w:sz w:val="18"/>
                <w:szCs w:val="18"/>
                <w:lang w:val="pt-BR"/>
              </w:rPr>
              <w:t>Yes or No</w:t>
            </w:r>
          </w:p>
          <w:p w:rsidR="00CD456B" w:rsidRDefault="005B3B52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pict>
                <v:shape id="_x0000_s1065" type="#_x0000_t32" style="position:absolute;margin-left:-5pt;margin-top:.6pt;width:84.55pt;height:0;z-index:251687936" o:connectortype="straight"/>
              </w:pict>
            </w:r>
          </w:p>
          <w:p w:rsidR="00CD456B" w:rsidRDefault="00CD456B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CD456B" w:rsidRPr="00BD004E" w:rsidRDefault="00CD456B" w:rsidP="007A14A8">
            <w:pPr>
              <w:widowControl w:val="0"/>
              <w:adjustRightInd w:val="0"/>
              <w:textAlignment w:val="baseline"/>
              <w:rPr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a)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________</w:t>
            </w: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br/>
              <w:t>b)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________</w:t>
            </w: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br/>
            </w:r>
          </w:p>
        </w:tc>
      </w:tr>
      <w:tr w:rsidR="00196D64" w:rsidRPr="00062518" w:rsidTr="00445D5D">
        <w:tc>
          <w:tcPr>
            <w:tcW w:w="5958" w:type="dxa"/>
            <w:vMerge/>
            <w:tcBorders>
              <w:top w:val="nil"/>
            </w:tcBorders>
          </w:tcPr>
          <w:p w:rsidR="00196D64" w:rsidRPr="00BD004E" w:rsidRDefault="00196D64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196D64" w:rsidRPr="007A500E" w:rsidRDefault="00196D64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7A500E">
              <w:rPr>
                <w:rFonts w:ascii="Arial" w:hAnsi="Arial" w:cs="Arial"/>
                <w:b/>
                <w:sz w:val="18"/>
                <w:szCs w:val="18"/>
              </w:rPr>
              <w:t>Count</w:t>
            </w:r>
          </w:p>
        </w:tc>
        <w:tc>
          <w:tcPr>
            <w:tcW w:w="1710" w:type="dxa"/>
            <w:tcBorders>
              <w:top w:val="nil"/>
            </w:tcBorders>
          </w:tcPr>
          <w:p w:rsidR="00196D64" w:rsidRPr="007A500E" w:rsidRDefault="00196D64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7A500E">
              <w:rPr>
                <w:rFonts w:ascii="Arial" w:hAnsi="Arial" w:cs="Arial"/>
                <w:b/>
                <w:sz w:val="18"/>
                <w:szCs w:val="18"/>
              </w:rPr>
              <w:t>Percentage</w:t>
            </w:r>
          </w:p>
        </w:tc>
      </w:tr>
      <w:tr w:rsidR="00E53F16" w:rsidRPr="00062518" w:rsidTr="007A14A8">
        <w:tc>
          <w:tcPr>
            <w:tcW w:w="5958" w:type="dxa"/>
            <w:vMerge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6D77CA" w:rsidRDefault="006D77CA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</w:tc>
        <w:tc>
          <w:tcPr>
            <w:tcW w:w="1710" w:type="dxa"/>
          </w:tcPr>
          <w:p w:rsidR="006D77CA" w:rsidRDefault="006D77CA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3E012E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</w:tc>
      </w:tr>
      <w:tr w:rsidR="00E53F16" w:rsidRPr="00062518" w:rsidTr="007A14A8">
        <w:tc>
          <w:tcPr>
            <w:tcW w:w="5958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5. Outcome of Inpatient Coding audit:</w:t>
            </w:r>
            <w:r w:rsidR="009144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(C.5.c, e, f, g)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 P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ercentage of Inpatient medical records whose assigned DRG </w:t>
            </w:r>
            <w:r w:rsidR="00FC3591" w:rsidRPr="00BD004E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odes were correct?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>b) Percentage of Inpatient Professional Services Rounds encounters</w:t>
            </w:r>
            <w:ins w:id="1" w:author="Michael E.Tardie" w:date="2016-01-12T14:16:00Z">
              <w:r w:rsidR="003D1685">
                <w:rPr>
                  <w:rFonts w:ascii="Arial" w:hAnsi="Arial" w:cs="Arial"/>
                  <w:sz w:val="18"/>
                  <w:szCs w:val="18"/>
                </w:rPr>
                <w:br/>
              </w:r>
            </w:ins>
            <w:r w:rsidRPr="00BD004E">
              <w:rPr>
                <w:rFonts w:ascii="Arial" w:hAnsi="Arial" w:cs="Arial"/>
                <w:sz w:val="18"/>
                <w:szCs w:val="18"/>
              </w:rPr>
              <w:t xml:space="preserve">E &amp; M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>odes audited and deemed correct?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 Percentage of Inpatient Professional Services Rounds encounters ICD-</w:t>
            </w:r>
            <w:r w:rsidR="001A600E">
              <w:rPr>
                <w:rFonts w:ascii="Arial" w:hAnsi="Arial" w:cs="Arial"/>
                <w:sz w:val="18"/>
                <w:szCs w:val="18"/>
              </w:rPr>
              <w:t>10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>odes audited and deemed correct?</w:t>
            </w:r>
          </w:p>
          <w:p w:rsidR="00E53F16" w:rsidRDefault="00E53F16" w:rsidP="00D77D29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="009144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t>Percentage of Inpatient Professional Services Rounds encounters CPT</w:t>
            </w:r>
            <w:r w:rsidR="003D1685" w:rsidRPr="003D1685">
              <w:rPr>
                <w:rFonts w:ascii="Arial" w:hAnsi="Arial" w:cs="Arial"/>
                <w:sz w:val="18"/>
                <w:szCs w:val="18"/>
                <w:vertAlign w:val="superscript"/>
              </w:rPr>
              <w:sym w:font="Symbol" w:char="F0D2"/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>odes audited and deemed correct?</w:t>
            </w:r>
          </w:p>
          <w:p w:rsidR="00245A2B" w:rsidRPr="00BD004E" w:rsidRDefault="00245A2B" w:rsidP="00D77D29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a)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b)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c)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d)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3F16" w:rsidRPr="00062518" w:rsidTr="007A14A8">
        <w:trPr>
          <w:tblHeader/>
        </w:trPr>
        <w:tc>
          <w:tcPr>
            <w:tcW w:w="5958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 xml:space="preserve">6. Outcome of </w:t>
            </w:r>
            <w:r w:rsidR="00FC3591">
              <w:rPr>
                <w:rFonts w:ascii="Arial" w:hAnsi="Arial" w:cs="Arial"/>
                <w:sz w:val="18"/>
                <w:szCs w:val="18"/>
              </w:rPr>
              <w:t>o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utpatient r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ecord audit. </w:t>
            </w:r>
            <w:r w:rsidRPr="00BD004E">
              <w:rPr>
                <w:rFonts w:ascii="Arial" w:hAnsi="Arial" w:cs="Arial"/>
                <w:b/>
                <w:sz w:val="18"/>
                <w:szCs w:val="18"/>
              </w:rPr>
              <w:t xml:space="preserve">(C.6.a, b, c, d) </w:t>
            </w:r>
            <w:r w:rsidRPr="00BD004E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 xml:space="preserve">a) </w:t>
            </w:r>
            <w:r w:rsidR="00DC6494" w:rsidRPr="005B6FF1">
              <w:rPr>
                <w:rFonts w:ascii="Arial" w:hAnsi="Arial" w:cs="Arial"/>
                <w:bCs/>
                <w:sz w:val="18"/>
                <w:szCs w:val="18"/>
              </w:rPr>
              <w:t xml:space="preserve">For the encounter selected to be audited, is complete documentation available for </w:t>
            </w:r>
            <w:r w:rsidR="00FC3591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DC6494" w:rsidRPr="005B6FF1">
              <w:rPr>
                <w:rFonts w:ascii="Arial" w:hAnsi="Arial" w:cs="Arial"/>
                <w:bCs/>
                <w:sz w:val="18"/>
                <w:szCs w:val="18"/>
              </w:rPr>
              <w:t>coding audit?</w:t>
            </w:r>
            <w:r w:rsidR="00DC649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Documentation includes documentation in the medical record, loose (hard copy) documentation or an electronic record of the encounter</w:t>
            </w:r>
            <w:r w:rsidR="00DC6494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="0091446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(Denominator equals sample size.)</w:t>
            </w:r>
          </w:p>
          <w:p w:rsidR="00245A2B" w:rsidRPr="00BD004E" w:rsidRDefault="00E53F16" w:rsidP="002C19A1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 xml:space="preserve">b) What is the percentage of E &amp; M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odes deemed correct? (E &amp; M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>ode must comply with current DoD guidance.)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>c) What is the percentage of ICD-</w:t>
            </w:r>
            <w:r w:rsidR="00E57763">
              <w:rPr>
                <w:rFonts w:ascii="Arial" w:hAnsi="Arial" w:cs="Arial"/>
                <w:sz w:val="18"/>
                <w:szCs w:val="18"/>
              </w:rPr>
              <w:t>10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>odes deemed correct?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 xml:space="preserve">d) What is the percentage of CPT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odes deemed correct? (CPT </w:t>
            </w:r>
            <w:r w:rsidR="00FC3591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>ode</w:t>
            </w:r>
            <w:r w:rsidR="00FC3591">
              <w:rPr>
                <w:rFonts w:ascii="Arial" w:hAnsi="Arial" w:cs="Arial"/>
                <w:sz w:val="18"/>
                <w:szCs w:val="18"/>
              </w:rPr>
              <w:t>s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 must comply with current DoD guidance.)</w:t>
            </w:r>
          </w:p>
        </w:tc>
        <w:tc>
          <w:tcPr>
            <w:tcW w:w="1800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="003E012E"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E53F16" w:rsidRPr="00BD004E" w:rsidRDefault="00E53F16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19A1" w:rsidRPr="00062518" w:rsidTr="007A14A8">
        <w:tc>
          <w:tcPr>
            <w:tcW w:w="5958" w:type="dxa"/>
          </w:tcPr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. Outcome of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Ambulatory Procedure Visits (APV) audit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BD004E">
              <w:rPr>
                <w:rFonts w:ascii="Arial" w:hAnsi="Arial" w:cs="Arial"/>
                <w:b/>
                <w:sz w:val="18"/>
                <w:szCs w:val="18"/>
              </w:rPr>
              <w:t>(C.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  <w:r w:rsidRPr="00BD004E">
              <w:rPr>
                <w:rFonts w:ascii="Arial" w:hAnsi="Arial" w:cs="Arial"/>
                <w:b/>
                <w:sz w:val="18"/>
                <w:szCs w:val="18"/>
              </w:rPr>
              <w:t xml:space="preserve">.a, b, c) </w:t>
            </w:r>
            <w:r w:rsidRPr="00BD004E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 xml:space="preserve">a) </w:t>
            </w:r>
            <w:r w:rsidRPr="005B6FF1">
              <w:rPr>
                <w:rFonts w:ascii="Arial" w:hAnsi="Arial" w:cs="Arial"/>
                <w:bCs/>
                <w:sz w:val="18"/>
                <w:szCs w:val="18"/>
              </w:rPr>
              <w:t xml:space="preserve">For the encounter selected to be audited, is complete documentation available for </w:t>
            </w:r>
            <w:r w:rsidR="00FC3591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Pr="005B6FF1">
              <w:rPr>
                <w:rFonts w:ascii="Arial" w:hAnsi="Arial" w:cs="Arial"/>
                <w:bCs/>
                <w:sz w:val="18"/>
                <w:szCs w:val="18"/>
              </w:rPr>
              <w:t>coding audit?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Documentation includes documentation in the medical record, loose (hard copy) documentation or an electronic record of the encounter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(Denominator equals sample size.)</w:t>
            </w: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 What is the percentage of ICD-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37589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>odes deemed correct?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) What is the percentage of CPT </w:t>
            </w:r>
            <w:r w:rsidR="00837589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odes deemed correct? (CPT </w:t>
            </w:r>
            <w:r w:rsidR="00837589" w:rsidRPr="00BD004E"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>ode</w:t>
            </w:r>
            <w:r w:rsidR="00837589">
              <w:rPr>
                <w:rFonts w:ascii="Arial" w:hAnsi="Arial" w:cs="Arial"/>
                <w:sz w:val="18"/>
                <w:szCs w:val="18"/>
              </w:rPr>
              <w:t>s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 must comply with current DoD guidance.)</w:t>
            </w:r>
          </w:p>
        </w:tc>
        <w:tc>
          <w:tcPr>
            <w:tcW w:w="1800" w:type="dxa"/>
          </w:tcPr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___/____</w:t>
            </w: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a)_______%</w:t>
            </w: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b)_______%</w:t>
            </w: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c)_______%</w:t>
            </w:r>
          </w:p>
          <w:p w:rsidR="002C19A1" w:rsidRPr="00BD004E" w:rsidRDefault="002C19A1" w:rsidP="00B8438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19A1" w:rsidRPr="00062518" w:rsidTr="007A14A8">
        <w:tc>
          <w:tcPr>
            <w:tcW w:w="5958" w:type="dxa"/>
          </w:tcPr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lastRenderedPageBreak/>
              <w:t xml:space="preserve">8. </w:t>
            </w:r>
            <w:r>
              <w:rPr>
                <w:rFonts w:ascii="Arial" w:hAnsi="Arial" w:cs="Arial"/>
                <w:sz w:val="18"/>
                <w:szCs w:val="18"/>
              </w:rPr>
              <w:t xml:space="preserve">Random </w:t>
            </w:r>
            <w:r w:rsidR="00837589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eview of OHI information documents (DD Form 2569)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BD004E">
              <w:rPr>
                <w:rFonts w:ascii="Arial" w:hAnsi="Arial" w:cs="Arial"/>
                <w:b/>
                <w:sz w:val="18"/>
                <w:szCs w:val="18"/>
                <w:lang w:val="fr-FR"/>
              </w:rPr>
              <w:t>(C.8.a, b, c, d, e, f)</w:t>
            </w:r>
          </w:p>
          <w:p w:rsidR="002C19A1" w:rsidRPr="00D30A2F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30A2F">
              <w:rPr>
                <w:rFonts w:ascii="Arial" w:hAnsi="Arial" w:cs="Arial"/>
                <w:sz w:val="18"/>
                <w:szCs w:val="18"/>
              </w:rPr>
              <w:t>Inpatient</w:t>
            </w:r>
            <w:r w:rsidRPr="00BD004E">
              <w:rPr>
                <w:rFonts w:ascii="Arial" w:hAnsi="Arial" w:cs="Arial"/>
                <w:sz w:val="18"/>
                <w:szCs w:val="18"/>
                <w:lang w:val="fr-FR"/>
              </w:rPr>
              <w:t xml:space="preserve"> dispositions: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 xml:space="preserve">a)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What percentage of completed and current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OHI information documents (DD Form 2569s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signed within the past 12 months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evidence of OHI discovery dated within the past 12 months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) is available for </w:t>
            </w:r>
            <w:r w:rsidRPr="00331452">
              <w:rPr>
                <w:rFonts w:ascii="Arial" w:hAnsi="Arial" w:cs="Arial"/>
                <w:bCs/>
                <w:sz w:val="18"/>
                <w:szCs w:val="18"/>
              </w:rPr>
              <w:t>review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b) What percentage of available, current, and complete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OHI information documents (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DD Form 2569s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or evidence of OHI discovery)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is verified to be correct in the Patient Insurance Information (PII) module in CHCS?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Outpatient encounters: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What percentage of completed and current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OHI information documents (DD Form 2569s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signed within the past 12 months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evidence of OHI discovery dated within the past 12 months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) is available for </w:t>
            </w:r>
            <w:r w:rsidRPr="00331452">
              <w:rPr>
                <w:rFonts w:ascii="Arial" w:hAnsi="Arial" w:cs="Arial"/>
                <w:bCs/>
                <w:sz w:val="18"/>
                <w:szCs w:val="18"/>
              </w:rPr>
              <w:t>review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d) What percentage of available, current and complete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OHI information documents (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DD Form 2569s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or evidence of OHI discovery)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is verified to be correct in the Patient Insurance Information (PII) module in CHCS?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bCs/>
                <w:sz w:val="18"/>
                <w:szCs w:val="18"/>
              </w:rPr>
              <w:t>APVs: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 xml:space="preserve">e)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What percentage of completed and current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OHI information documents (DD Form 2569s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signed within the past 12 months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evidence of OHI discovery dated within the past 12 months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) is available for </w:t>
            </w:r>
            <w:r w:rsidRPr="00331452">
              <w:rPr>
                <w:rFonts w:ascii="Arial" w:hAnsi="Arial" w:cs="Arial"/>
                <w:bCs/>
                <w:sz w:val="18"/>
                <w:szCs w:val="18"/>
              </w:rPr>
              <w:t>review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f) What percentage of available, current and complete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OHI information documents (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DD Form 2569s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or evidence of OHI discovery)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is verified to be correct in the Patient Insurance Information (PII) module in CHCS?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Default="002C19A1" w:rsidP="007A14A8">
            <w:pPr>
              <w:pStyle w:val="BodyTextIndent"/>
              <w:widowControl w:val="0"/>
              <w:adjustRightInd w:val="0"/>
              <w:textAlignment w:val="baseline"/>
              <w:rPr>
                <w:i w:val="0"/>
              </w:rPr>
            </w:pPr>
          </w:p>
          <w:p w:rsidR="002C19A1" w:rsidRPr="00BD004E" w:rsidRDefault="002C19A1" w:rsidP="007A14A8">
            <w:pPr>
              <w:pStyle w:val="BodyTextIndent"/>
              <w:widowControl w:val="0"/>
              <w:adjustRightInd w:val="0"/>
              <w:textAlignment w:val="baseline"/>
              <w:rPr>
                <w:i w:val="0"/>
              </w:rPr>
            </w:pPr>
          </w:p>
          <w:p w:rsidR="002C19A1" w:rsidRPr="00BD004E" w:rsidRDefault="002C19A1" w:rsidP="007A14A8">
            <w:pPr>
              <w:pStyle w:val="BodyTextIndent"/>
              <w:widowControl w:val="0"/>
              <w:adjustRightInd w:val="0"/>
              <w:textAlignment w:val="baseline"/>
              <w:rPr>
                <w:i w:val="0"/>
                <w:iCs w:val="0"/>
              </w:rPr>
            </w:pPr>
            <w:r w:rsidRPr="00BD004E">
              <w:rPr>
                <w:i w:val="0"/>
              </w:rPr>
              <w:t>d)</w:t>
            </w:r>
            <w:r w:rsidRPr="00BD004E">
              <w:rPr>
                <w:bCs/>
              </w:rPr>
              <w:t xml:space="preserve"> __</w:t>
            </w:r>
            <w:r w:rsidRPr="00BD004E">
              <w:rPr>
                <w:bCs/>
                <w:i w:val="0"/>
              </w:rPr>
              <w:t>_/__</w:t>
            </w:r>
            <w:r w:rsidRPr="00BD004E">
              <w:rPr>
                <w:bCs/>
              </w:rPr>
              <w:t>__</w:t>
            </w:r>
            <w:r w:rsidRPr="00BD004E">
              <w:rPr>
                <w:i w:val="0"/>
                <w:iCs w:val="0"/>
              </w:rPr>
              <w:br/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iCs/>
                <w:sz w:val="18"/>
                <w:szCs w:val="18"/>
              </w:rPr>
            </w:pPr>
            <w:r w:rsidRPr="00BD004E">
              <w:rPr>
                <w:iCs/>
                <w:sz w:val="18"/>
                <w:szCs w:val="18"/>
              </w:rPr>
              <w:br/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iCs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i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e)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i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iCs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iCs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f)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</w:tc>
        <w:tc>
          <w:tcPr>
            <w:tcW w:w="1710" w:type="dxa"/>
          </w:tcPr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e)_______%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f)_______%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2C19A1" w:rsidRPr="00062518" w:rsidTr="007A14A8">
        <w:tc>
          <w:tcPr>
            <w:tcW w:w="5958" w:type="dxa"/>
          </w:tcPr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9. Comparison of reported workload data.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(C.9.a, b, c, d)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>a) Number of CAPER encounters / number of Kept-Appointments.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Number of MEPRS dispositions from EAS (or WAM, if EAS is unavailable) / number of SIDR D and E status dispositions.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 Number of MEPRS visits / number of Kept-</w:t>
            </w:r>
            <w:proofErr w:type="gramStart"/>
            <w:r w:rsidRPr="00BD004E">
              <w:rPr>
                <w:rFonts w:ascii="Arial" w:hAnsi="Arial" w:cs="Arial"/>
                <w:sz w:val="18"/>
                <w:szCs w:val="18"/>
              </w:rPr>
              <w:t>Appointments</w:t>
            </w:r>
            <w:proofErr w:type="gramEnd"/>
            <w:del w:id="2" w:author="Michael E.Tardie" w:date="2016-01-12T14:31:00Z">
              <w:r w:rsidRPr="00BD004E" w:rsidDel="00837589">
                <w:rPr>
                  <w:rFonts w:ascii="Arial" w:hAnsi="Arial" w:cs="Arial"/>
                  <w:sz w:val="18"/>
                  <w:szCs w:val="18"/>
                </w:rPr>
                <w:delText xml:space="preserve"> </w:delText>
              </w:r>
            </w:del>
            <w:ins w:id="3" w:author="Michael E.Tardie" w:date="2016-01-12T14:31:00Z">
              <w:r w:rsidR="00837589">
                <w:rPr>
                  <w:rFonts w:ascii="Arial" w:hAnsi="Arial" w:cs="Arial"/>
                  <w:sz w:val="18"/>
                  <w:szCs w:val="18"/>
                </w:rPr>
                <w:br/>
              </w:r>
            </w:ins>
            <w:r w:rsidRPr="00BD004E">
              <w:rPr>
                <w:rFonts w:ascii="Arial" w:hAnsi="Arial" w:cs="Arial"/>
                <w:sz w:val="18"/>
                <w:szCs w:val="18"/>
              </w:rPr>
              <w:t>(count only).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Number of Inpatient Professional Services Rounds CAPER encounters (A*** CAPERs) / number of Total Bed days + Dispositions from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EAS (or WAM, if EAS is unavailable).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iCs/>
                <w:sz w:val="18"/>
                <w:szCs w:val="18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___/____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b)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c)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>d)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iCs/>
                <w:sz w:val="18"/>
                <w:szCs w:val="18"/>
                <w:lang w:val="pt-BR"/>
              </w:rPr>
              <w:br/>
            </w: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 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a)</w:t>
            </w:r>
            <w:r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b)</w:t>
            </w:r>
            <w:r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c)</w:t>
            </w:r>
            <w:r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d)</w:t>
            </w:r>
            <w:r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sz w:val="18"/>
                <w:szCs w:val="18"/>
                <w:lang w:val="pt-BR"/>
              </w:rPr>
            </w:pPr>
          </w:p>
        </w:tc>
      </w:tr>
      <w:tr w:rsidR="002C19A1" w:rsidRPr="00062518" w:rsidTr="007A14A8">
        <w:trPr>
          <w:trHeight w:val="1367"/>
        </w:trPr>
        <w:tc>
          <w:tcPr>
            <w:tcW w:w="5958" w:type="dxa"/>
          </w:tcPr>
          <w:p w:rsidR="002C19A1" w:rsidRDefault="002C19A1" w:rsidP="00915DD9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D004E">
              <w:rPr>
                <w:rFonts w:ascii="Arial" w:hAnsi="Arial" w:cs="Arial"/>
                <w:sz w:val="18"/>
                <w:szCs w:val="18"/>
              </w:rPr>
              <w:t xml:space="preserve">10. Use CHCS during the data month to identify potential duplicate patient registration. </w:t>
            </w:r>
            <w:r w:rsidRPr="00BD004E">
              <w:rPr>
                <w:rFonts w:ascii="Arial" w:hAnsi="Arial" w:cs="Arial"/>
                <w:b/>
                <w:sz w:val="18"/>
                <w:szCs w:val="18"/>
              </w:rPr>
              <w:t>(C.2.a</w:t>
            </w:r>
            <w:r>
              <w:rPr>
                <w:rFonts w:ascii="Arial" w:hAnsi="Arial" w:cs="Arial"/>
                <w:b/>
                <w:sz w:val="18"/>
                <w:szCs w:val="18"/>
              </w:rPr>
              <w:t>.4</w:t>
            </w:r>
            <w:r w:rsidRPr="00BD004E"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 xml:space="preserve"> </w:t>
            </w:r>
            <w:r w:rsidRPr="00BD004E">
              <w:rPr>
                <w:rFonts w:ascii="Arial" w:hAnsi="Arial" w:cs="Arial"/>
                <w:sz w:val="18"/>
                <w:szCs w:val="18"/>
              </w:rPr>
              <w:br/>
              <w:t>a) For CHCS or AHLTA hosts only, what was the number of potential duplicate patient registration</w:t>
            </w:r>
            <w:r w:rsidR="00837589">
              <w:rPr>
                <w:rFonts w:ascii="Arial" w:hAnsi="Arial" w:cs="Arial"/>
                <w:sz w:val="18"/>
                <w:szCs w:val="18"/>
              </w:rPr>
              <w:t>s</w:t>
            </w:r>
            <w:r w:rsidRPr="00BD004E">
              <w:rPr>
                <w:rFonts w:ascii="Arial" w:hAnsi="Arial" w:cs="Arial"/>
                <w:sz w:val="18"/>
                <w:szCs w:val="18"/>
              </w:rPr>
              <w:t xml:space="preserve"> in the data month for all MTFs under the host? List the DMIS IDs of the MTFs included in the </w:t>
            </w:r>
            <w:r w:rsidR="00837589">
              <w:rPr>
                <w:rFonts w:ascii="Arial" w:hAnsi="Arial" w:cs="Arial"/>
                <w:sz w:val="18"/>
                <w:szCs w:val="18"/>
              </w:rPr>
              <w:t>C</w:t>
            </w:r>
            <w:r w:rsidR="00837589" w:rsidRPr="00BD004E">
              <w:rPr>
                <w:rFonts w:ascii="Arial" w:hAnsi="Arial" w:cs="Arial"/>
                <w:sz w:val="18"/>
                <w:szCs w:val="18"/>
              </w:rPr>
              <w:t xml:space="preserve">omments </w:t>
            </w:r>
            <w:r w:rsidRPr="00BD004E">
              <w:rPr>
                <w:rFonts w:ascii="Arial" w:hAnsi="Arial" w:cs="Arial"/>
                <w:sz w:val="18"/>
                <w:szCs w:val="18"/>
              </w:rPr>
              <w:t>section.</w:t>
            </w:r>
            <w:r>
              <w:rPr>
                <w:rFonts w:ascii="Arial" w:hAnsi="Arial" w:cs="Arial"/>
                <w:sz w:val="18"/>
                <w:szCs w:val="18"/>
              </w:rPr>
              <w:t xml:space="preserve"> Ending balance.</w:t>
            </w:r>
            <w:bookmarkStart w:id="4" w:name="_GoBack"/>
            <w:bookmarkEnd w:id="4"/>
          </w:p>
          <w:p w:rsidR="002C19A1" w:rsidRPr="00BD004E" w:rsidRDefault="002C19A1" w:rsidP="00915DD9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2C19A1" w:rsidRPr="00BD004E" w:rsidRDefault="005B3B52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 id="_x0000_s1112" type="#_x0000_t32" style="position:absolute;margin-left:83.35pt;margin-top:9.25pt;width:86.2pt;height:.55pt;flip:y;z-index:251714560;mso-position-horizontal-relative:text;mso-position-vertical-relative:text" o:connectortype="straight"/>
              </w:pic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2C19A1" w:rsidRPr="007A500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7A500E">
              <w:rPr>
                <w:rFonts w:ascii="Arial" w:hAnsi="Arial" w:cs="Arial"/>
                <w:b/>
                <w:sz w:val="18"/>
                <w:szCs w:val="18"/>
              </w:rPr>
              <w:t>Number</w:t>
            </w: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19A1" w:rsidRPr="00062518" w:rsidTr="00BA5576">
        <w:trPr>
          <w:trHeight w:val="1676"/>
        </w:trPr>
        <w:tc>
          <w:tcPr>
            <w:tcW w:w="5958" w:type="dxa"/>
          </w:tcPr>
          <w:p w:rsidR="002C19A1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</w:t>
            </w:r>
            <w:r w:rsidRPr="003E6E1A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Results of the </w:t>
            </w:r>
            <w:r w:rsidRPr="003E6E1A">
              <w:rPr>
                <w:rFonts w:ascii="Arial" w:hAnsi="Arial" w:cs="Arial"/>
                <w:bCs/>
                <w:sz w:val="18"/>
                <w:szCs w:val="18"/>
              </w:rPr>
              <w:t xml:space="preserve">Data Quality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Coding Error </w:t>
            </w:r>
            <w:r w:rsidRPr="003E6E1A">
              <w:rPr>
                <w:rFonts w:ascii="Arial" w:hAnsi="Arial" w:cs="Arial"/>
                <w:bCs/>
                <w:sz w:val="18"/>
                <w:szCs w:val="18"/>
              </w:rPr>
              <w:t>reports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(C.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.a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.2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a.3, 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>b)</w:t>
            </w:r>
          </w:p>
          <w:p w:rsidR="002C19A1" w:rsidRDefault="005B3B52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 id="_x0000_s1116" type="#_x0000_t32" style="position:absolute;margin-left:289.75pt;margin-top:1.25pt;width:174.95pt;height:.5pt;flip:y;z-index:251718656" o:connectortype="straight"/>
              </w:pict>
            </w:r>
          </w:p>
          <w:p w:rsidR="002C19A1" w:rsidRPr="003E6E1A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a) Total CAPER </w:t>
            </w:r>
            <w:r w:rsidR="00837589">
              <w:rPr>
                <w:rFonts w:ascii="Arial" w:hAnsi="Arial" w:cs="Arial"/>
                <w:bCs/>
                <w:sz w:val="18"/>
                <w:szCs w:val="18"/>
              </w:rPr>
              <w:t>e</w:t>
            </w:r>
            <w:r>
              <w:rPr>
                <w:rFonts w:ascii="Arial" w:hAnsi="Arial" w:cs="Arial"/>
                <w:bCs/>
                <w:sz w:val="18"/>
                <w:szCs w:val="18"/>
              </w:rPr>
              <w:t>rrors corrected with Gender Conflicts</w:t>
            </w:r>
            <w:r w:rsidR="0083758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83758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Total </w:t>
            </w:r>
            <w:r w:rsidRPr="003E6E1A">
              <w:rPr>
                <w:rFonts w:ascii="Arial" w:hAnsi="Arial" w:cs="Arial"/>
                <w:bCs/>
                <w:sz w:val="18"/>
                <w:szCs w:val="18"/>
              </w:rPr>
              <w:t xml:space="preserve">Outpatient Encounters with </w:t>
            </w:r>
            <w:r w:rsidRPr="003E6E1A">
              <w:rPr>
                <w:rFonts w:ascii="Arial" w:hAnsi="Arial" w:cs="Arial"/>
                <w:bCs/>
                <w:sz w:val="18"/>
                <w:szCs w:val="18"/>
                <w:u w:val="single"/>
              </w:rPr>
              <w:t>Gender Conflicts</w:t>
            </w:r>
            <w:r w:rsidRPr="003E6E1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:rsidR="002C19A1" w:rsidRPr="003E6E1A" w:rsidRDefault="002C19A1" w:rsidP="003E6E1A">
            <w:pPr>
              <w:widowControl w:val="0"/>
              <w:tabs>
                <w:tab w:val="left" w:pos="187"/>
                <w:tab w:val="left" w:pos="547"/>
                <w:tab w:val="left" w:pos="907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b) Total CAPER Errors corrected with Age Conflicts</w:t>
            </w:r>
            <w:r w:rsidR="0083758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83758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Total </w:t>
            </w:r>
            <w:r w:rsidRPr="003E6E1A">
              <w:rPr>
                <w:rFonts w:ascii="Arial" w:hAnsi="Arial" w:cs="Arial"/>
                <w:bCs/>
                <w:sz w:val="18"/>
                <w:szCs w:val="18"/>
              </w:rPr>
              <w:t xml:space="preserve">Outpatient Encounters with </w:t>
            </w:r>
            <w:r w:rsidRPr="003E6E1A">
              <w:rPr>
                <w:rFonts w:ascii="Arial" w:hAnsi="Arial" w:cs="Arial"/>
                <w:bCs/>
                <w:sz w:val="18"/>
                <w:szCs w:val="18"/>
                <w:u w:val="single"/>
              </w:rPr>
              <w:t>Age Conflicts</w:t>
            </w:r>
          </w:p>
          <w:p w:rsidR="002C19A1" w:rsidRDefault="002C19A1" w:rsidP="00915DD9">
            <w:pPr>
              <w:widowControl w:val="0"/>
              <w:tabs>
                <w:tab w:val="left" w:pos="187"/>
                <w:tab w:val="left" w:pos="547"/>
                <w:tab w:val="left" w:pos="907"/>
              </w:tabs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c) Total detected Inpatient Errors corrected / Total Invalid </w:t>
            </w:r>
            <w:r w:rsidRPr="001969E5">
              <w:rPr>
                <w:rFonts w:ascii="Arial" w:hAnsi="Arial" w:cs="Arial"/>
                <w:bCs/>
                <w:sz w:val="18"/>
                <w:szCs w:val="18"/>
              </w:rPr>
              <w:t xml:space="preserve">Inpatient Records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detected</w:t>
            </w:r>
          </w:p>
        </w:tc>
        <w:tc>
          <w:tcPr>
            <w:tcW w:w="1800" w:type="dxa"/>
          </w:tcPr>
          <w:p w:rsidR="002C19A1" w:rsidRPr="002C19A1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2C19A1">
              <w:rPr>
                <w:rFonts w:ascii="Arial" w:hAnsi="Arial" w:cs="Arial"/>
                <w:b/>
                <w:sz w:val="18"/>
                <w:szCs w:val="18"/>
              </w:rPr>
              <w:t>Count</w:t>
            </w:r>
          </w:p>
          <w:p w:rsidR="002C19A1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</w:t>
            </w:r>
            <w:r w:rsidRPr="00BD00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>___/____</w:t>
            </w:r>
          </w:p>
          <w:p w:rsidR="002C19A1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BD004E">
              <w:rPr>
                <w:rFonts w:ascii="Arial" w:hAnsi="Arial" w:cs="Arial"/>
                <w:sz w:val="18"/>
                <w:szCs w:val="18"/>
              </w:rPr>
              <w:t>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2C19A1" w:rsidRDefault="002C19A1" w:rsidP="005A0CE6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BD004E" w:rsidRDefault="002C19A1" w:rsidP="005A0CE6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</w:rPr>
              <w:t>)</w:t>
            </w:r>
            <w:r w:rsidRPr="00BD004E">
              <w:rPr>
                <w:rFonts w:ascii="Arial" w:hAnsi="Arial" w:cs="Arial"/>
                <w:bCs/>
                <w:sz w:val="18"/>
                <w:szCs w:val="18"/>
              </w:rPr>
              <w:t xml:space="preserve"> ___/____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2C19A1" w:rsidRPr="002C19A1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2C19A1">
              <w:rPr>
                <w:rFonts w:ascii="Arial" w:hAnsi="Arial" w:cs="Arial"/>
                <w:b/>
                <w:sz w:val="18"/>
                <w:szCs w:val="18"/>
                <w:lang w:val="pt-BR"/>
              </w:rPr>
              <w:t>Percentage</w:t>
            </w:r>
          </w:p>
          <w:p w:rsidR="002C19A1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19A1" w:rsidRPr="00BD004E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  <w:r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2C19A1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19A1" w:rsidRPr="00BD004E" w:rsidRDefault="002C19A1" w:rsidP="003E6E1A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</w:t>
            </w: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  <w:r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2C19A1" w:rsidRDefault="002C19A1" w:rsidP="005A0CE6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19A1" w:rsidRPr="00BD004E" w:rsidRDefault="002C19A1" w:rsidP="005A0CE6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</w:t>
            </w:r>
            <w:r w:rsidRPr="00BD004E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  <w:r w:rsidRPr="00BD004E">
              <w:rPr>
                <w:rFonts w:ascii="Arial" w:hAnsi="Arial" w:cs="Arial"/>
                <w:sz w:val="18"/>
                <w:szCs w:val="18"/>
              </w:rPr>
              <w:t>_______%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19A1" w:rsidRPr="00062518" w:rsidTr="007A14A8">
        <w:tc>
          <w:tcPr>
            <w:tcW w:w="5958" w:type="dxa"/>
          </w:tcPr>
          <w:p w:rsidR="002C19A1" w:rsidRDefault="002C19A1" w:rsidP="00110770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2E7C22">
              <w:rPr>
                <w:rFonts w:ascii="Arial" w:hAnsi="Arial" w:cs="Arial"/>
                <w:sz w:val="18"/>
                <w:szCs w:val="18"/>
              </w:rPr>
              <w:t>.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 Incomplete CAPER Report (or Service equivalent, includes APVs)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 (Goal is 100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 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>%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2C19A1" w:rsidRPr="002E7C22" w:rsidRDefault="002C19A1" w:rsidP="00110770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>Metric should be refreshed and reported for each period through</w:t>
            </w:r>
            <w:r w:rsidR="00837589">
              <w:rPr>
                <w:rFonts w:ascii="Arial" w:hAnsi="Arial" w:cs="Arial"/>
                <w:bCs/>
                <w:sz w:val="18"/>
                <w:szCs w:val="18"/>
              </w:rPr>
              <w:t xml:space="preserve"> the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 current data month. </w:t>
            </w:r>
            <w:r w:rsidRPr="007B1E49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(C.11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</w:t>
            </w:r>
            <w:r w:rsidRPr="007B1E49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(a,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</w:t>
            </w:r>
            <w:r w:rsidRPr="007B1E49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b)</w:t>
            </w:r>
          </w:p>
          <w:p w:rsidR="002C19A1" w:rsidRPr="002E7C22" w:rsidRDefault="002C19A1" w:rsidP="00110770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110770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7E270A">
              <w:rPr>
                <w:rFonts w:ascii="Arial" w:hAnsi="Arial" w:cs="Arial"/>
                <w:bCs/>
                <w:sz w:val="18"/>
                <w:szCs w:val="18"/>
              </w:rPr>
              <w:t>a) Number of CAPER encounters / number of Kept Appointments.</w:t>
            </w:r>
          </w:p>
          <w:p w:rsidR="002C19A1" w:rsidRDefault="002C19A1" w:rsidP="00110770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03B7E">
              <w:rPr>
                <w:rFonts w:ascii="Arial" w:hAnsi="Arial" w:cs="Arial"/>
                <w:sz w:val="18"/>
                <w:szCs w:val="18"/>
              </w:rPr>
              <w:t>(Oct – current FM</w:t>
            </w:r>
            <w:r w:rsidR="00837589"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Pr="00E03B7E">
              <w:rPr>
                <w:rFonts w:ascii="Arial" w:hAnsi="Arial" w:cs="Arial"/>
                <w:sz w:val="18"/>
                <w:szCs w:val="18"/>
              </w:rPr>
              <w:t xml:space="preserve"> current FY)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506FFA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(C.11.</w: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a</w:t>
            </w:r>
            <w:r w:rsidRPr="00506FFA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)</w:t>
            </w:r>
          </w:p>
          <w:p w:rsidR="002C19A1" w:rsidRPr="007E270A" w:rsidRDefault="002C19A1" w:rsidP="00110770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E7C22" w:rsidRDefault="002C19A1" w:rsidP="00B72287">
            <w:pPr>
              <w:widowControl w:val="0"/>
              <w:tabs>
                <w:tab w:val="left" w:pos="27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(1) October current fiscal year </w:t>
            </w:r>
            <w:r w:rsidRPr="002E7C22">
              <w:rPr>
                <w:rFonts w:ascii="Arial" w:hAnsi="Arial" w:cs="Arial"/>
                <w:b/>
                <w:bCs/>
                <w:sz w:val="18"/>
                <w:szCs w:val="18"/>
              </w:rPr>
              <w:t>(C.11.a.1)</w:t>
            </w:r>
          </w:p>
          <w:p w:rsidR="002C19A1" w:rsidRPr="002E7C22" w:rsidRDefault="002C19A1" w:rsidP="00B72287">
            <w:pPr>
              <w:widowControl w:val="0"/>
              <w:tabs>
                <w:tab w:val="left" w:pos="27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(2) November current fiscal year </w:t>
            </w:r>
            <w:r w:rsidRPr="002E7C22">
              <w:rPr>
                <w:rFonts w:ascii="Arial" w:hAnsi="Arial" w:cs="Arial"/>
                <w:b/>
                <w:bCs/>
                <w:sz w:val="18"/>
                <w:szCs w:val="18"/>
              </w:rPr>
              <w:t>(C.11.a.2)</w:t>
            </w:r>
          </w:p>
          <w:p w:rsidR="002C19A1" w:rsidRPr="002E7C22" w:rsidRDefault="002C19A1" w:rsidP="00B72287">
            <w:pPr>
              <w:widowControl w:val="0"/>
              <w:tabs>
                <w:tab w:val="left" w:pos="27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(3) December current fiscal year </w:t>
            </w:r>
            <w:r w:rsidRPr="002E7C22">
              <w:rPr>
                <w:rFonts w:ascii="Arial" w:hAnsi="Arial" w:cs="Arial"/>
                <w:b/>
                <w:bCs/>
                <w:sz w:val="18"/>
                <w:szCs w:val="18"/>
              </w:rPr>
              <w:t>(C.11.a.3)</w:t>
            </w:r>
          </w:p>
          <w:p w:rsidR="002C19A1" w:rsidRPr="002E7C22" w:rsidRDefault="002C19A1" w:rsidP="00B72287">
            <w:pPr>
              <w:widowControl w:val="0"/>
              <w:tabs>
                <w:tab w:val="left" w:pos="27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>(4)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January current fiscal year </w:t>
            </w:r>
            <w:r w:rsidRPr="002E7C22">
              <w:rPr>
                <w:rFonts w:ascii="Arial" w:hAnsi="Arial" w:cs="Arial"/>
                <w:b/>
                <w:bCs/>
                <w:sz w:val="18"/>
                <w:szCs w:val="18"/>
              </w:rPr>
              <w:t>(C.11.a.4)</w:t>
            </w:r>
          </w:p>
          <w:p w:rsidR="002C19A1" w:rsidRPr="002E7C22" w:rsidRDefault="002C19A1" w:rsidP="00B72287">
            <w:pPr>
              <w:widowControl w:val="0"/>
              <w:tabs>
                <w:tab w:val="left" w:pos="27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(5) February current fiscal year </w:t>
            </w:r>
            <w:r w:rsidRPr="002E7C22">
              <w:rPr>
                <w:rFonts w:ascii="Arial" w:hAnsi="Arial" w:cs="Arial"/>
                <w:b/>
                <w:bCs/>
                <w:sz w:val="18"/>
                <w:szCs w:val="18"/>
              </w:rPr>
              <w:t>(C.11.a.5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2C19A1" w:rsidRPr="002E7C22" w:rsidRDefault="002C19A1" w:rsidP="00B72287">
            <w:pPr>
              <w:widowControl w:val="0"/>
              <w:tabs>
                <w:tab w:val="left" w:pos="27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(6) March current fiscal year </w:t>
            </w:r>
            <w:r w:rsidRPr="002E7C22">
              <w:rPr>
                <w:rFonts w:ascii="Arial" w:hAnsi="Arial" w:cs="Arial"/>
                <w:b/>
                <w:bCs/>
                <w:sz w:val="18"/>
                <w:szCs w:val="18"/>
              </w:rPr>
              <w:t>(C.11.a.6)</w:t>
            </w:r>
          </w:p>
          <w:p w:rsidR="002C19A1" w:rsidRPr="002E7C22" w:rsidRDefault="002C19A1" w:rsidP="00B72287">
            <w:pPr>
              <w:widowControl w:val="0"/>
              <w:tabs>
                <w:tab w:val="left" w:pos="27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(7) April current fiscal year </w:t>
            </w:r>
            <w:r w:rsidRPr="002E7C22">
              <w:rPr>
                <w:rFonts w:ascii="Arial" w:hAnsi="Arial" w:cs="Arial"/>
                <w:b/>
                <w:bCs/>
                <w:sz w:val="18"/>
                <w:szCs w:val="18"/>
              </w:rPr>
              <w:t>(C.11.a.7)</w:t>
            </w:r>
          </w:p>
          <w:p w:rsidR="002C19A1" w:rsidRPr="002E7C22" w:rsidRDefault="002C19A1" w:rsidP="00B72287">
            <w:pPr>
              <w:widowControl w:val="0"/>
              <w:tabs>
                <w:tab w:val="left" w:pos="27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(8) May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(C.11.a.8)</w:t>
            </w:r>
          </w:p>
          <w:p w:rsidR="002C19A1" w:rsidRPr="002E7C22" w:rsidRDefault="002C19A1" w:rsidP="00B72287">
            <w:pPr>
              <w:widowControl w:val="0"/>
              <w:tabs>
                <w:tab w:val="left" w:pos="27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(9) June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(C.11.a.9)</w:t>
            </w:r>
          </w:p>
          <w:p w:rsidR="002C19A1" w:rsidRPr="002E7C22" w:rsidRDefault="002C19A1" w:rsidP="00110770">
            <w:pPr>
              <w:widowControl w:val="0"/>
              <w:tabs>
                <w:tab w:val="left" w:pos="18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(10) July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(C.11.a.10)</w:t>
            </w:r>
          </w:p>
          <w:p w:rsidR="002C19A1" w:rsidRPr="002E7C22" w:rsidRDefault="002C19A1" w:rsidP="00110770">
            <w:pPr>
              <w:widowControl w:val="0"/>
              <w:tabs>
                <w:tab w:val="left" w:pos="18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(11) August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(C.11.a.11)</w:t>
            </w:r>
          </w:p>
          <w:p w:rsidR="002C19A1" w:rsidRPr="002E7C22" w:rsidRDefault="002C19A1" w:rsidP="00110770">
            <w:pPr>
              <w:widowControl w:val="0"/>
              <w:tabs>
                <w:tab w:val="left" w:pos="18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(12) September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(C.11.a.12)</w:t>
            </w:r>
          </w:p>
          <w:p w:rsidR="002C19A1" w:rsidRPr="002E7C22" w:rsidRDefault="002C19A1" w:rsidP="00110770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E03B7E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b) Prior FY </w:t>
            </w:r>
            <w:r w:rsidR="00837589" w:rsidRPr="002E7C22"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>umber of CAPER encounters / number of Kept Appointments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(Oct – Sep prior FY)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(C.11.b)</w:t>
            </w:r>
          </w:p>
          <w:p w:rsidR="002C19A1" w:rsidRPr="002E7C22" w:rsidRDefault="002C19A1" w:rsidP="00E03B7E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245A2B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a) ___/____</w:t>
            </w:r>
          </w:p>
          <w:p w:rsidR="002C19A1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a(1) ___/___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a(2) ___/___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a(3) ___/___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a(4) ___/___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a(5) ___/___</w:t>
            </w:r>
          </w:p>
          <w:p w:rsidR="002C19A1" w:rsidRPr="006D56E5" w:rsidRDefault="002C19A1" w:rsidP="00245A2B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a(6) ___/___</w:t>
            </w:r>
          </w:p>
          <w:p w:rsidR="002C19A1" w:rsidRPr="006D56E5" w:rsidRDefault="002C19A1" w:rsidP="00245A2B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a(7) ___/___</w:t>
            </w:r>
          </w:p>
          <w:p w:rsidR="002C19A1" w:rsidRPr="006D56E5" w:rsidRDefault="002C19A1" w:rsidP="00245A2B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a(8) ___/___</w:t>
            </w:r>
          </w:p>
          <w:p w:rsidR="002C19A1" w:rsidRPr="006D56E5" w:rsidRDefault="002C19A1" w:rsidP="00245A2B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a(9) ___/___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a(10) __/___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a(11) __/___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a(12) __/___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BD004E" w:rsidRDefault="002C19A1" w:rsidP="0011077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(b) ___/____</w:t>
            </w:r>
          </w:p>
        </w:tc>
        <w:tc>
          <w:tcPr>
            <w:tcW w:w="1710" w:type="dxa"/>
          </w:tcPr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245A2B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a)______%</w:t>
            </w:r>
          </w:p>
          <w:p w:rsidR="002C19A1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a(1)______%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a(2)______%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a(3)______%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a(4)______%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a(5)______%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a(6)______%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a(7)______%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a(8)______%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a(9)______%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a(10)_____%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a(11)_____%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a(12)_____%</w:t>
            </w: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6D56E5" w:rsidRDefault="002C19A1" w:rsidP="0011077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6D56E5">
              <w:rPr>
                <w:rFonts w:ascii="Arial" w:hAnsi="Arial" w:cs="Arial"/>
                <w:bCs/>
                <w:sz w:val="18"/>
                <w:szCs w:val="18"/>
              </w:rPr>
              <w:t>(b)______%</w:t>
            </w:r>
          </w:p>
          <w:p w:rsidR="002C19A1" w:rsidRPr="00BD004E" w:rsidRDefault="002C19A1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19A1" w:rsidRPr="00062518" w:rsidTr="007A14A8">
        <w:tc>
          <w:tcPr>
            <w:tcW w:w="5958" w:type="dxa"/>
          </w:tcPr>
          <w:p w:rsidR="002C19A1" w:rsidRPr="002E7C22" w:rsidRDefault="002C19A1" w:rsidP="003F729E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Incomplete SIDR Report (or Service equivalent) (Goal is 100%) Metric should be refreshed and reported for each period through </w:t>
            </w:r>
            <w:r w:rsidR="00837589">
              <w:rPr>
                <w:rFonts w:ascii="Arial" w:hAnsi="Arial" w:cs="Arial"/>
                <w:bCs/>
                <w:sz w:val="18"/>
                <w:szCs w:val="18"/>
              </w:rPr>
              <w:t xml:space="preserve">the 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>current data month.</w:t>
            </w:r>
            <w:r w:rsidRPr="007B1E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(C.11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7B1E49">
              <w:rPr>
                <w:rFonts w:ascii="Arial" w:hAnsi="Arial" w:cs="Arial"/>
                <w:b/>
                <w:bCs/>
                <w:sz w:val="18"/>
                <w:szCs w:val="18"/>
              </w:rPr>
              <w:t>(a,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7B1E49">
              <w:rPr>
                <w:rFonts w:ascii="Arial" w:hAnsi="Arial" w:cs="Arial"/>
                <w:b/>
                <w:bCs/>
                <w:sz w:val="18"/>
                <w:szCs w:val="18"/>
              </w:rPr>
              <w:t>b)</w:t>
            </w:r>
          </w:p>
          <w:p w:rsidR="002C19A1" w:rsidRPr="002E7C22" w:rsidRDefault="002C19A1" w:rsidP="003F729E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E7C22" w:rsidRDefault="002C19A1" w:rsidP="003F729E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>a) Number of SIDR dispositions / number of SIDR D and E status dispositions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E03B7E">
              <w:rPr>
                <w:rFonts w:ascii="Arial" w:hAnsi="Arial" w:cs="Arial"/>
                <w:sz w:val="18"/>
                <w:szCs w:val="18"/>
              </w:rPr>
              <w:t xml:space="preserve">(Oct – current FM </w:t>
            </w:r>
            <w:r w:rsidR="00C653C0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Pr="00E03B7E">
              <w:rPr>
                <w:rFonts w:ascii="Arial" w:hAnsi="Arial" w:cs="Arial"/>
                <w:sz w:val="18"/>
                <w:szCs w:val="18"/>
              </w:rPr>
              <w:t>current FY)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(C.11.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:rsidR="002C19A1" w:rsidRPr="002E7C22" w:rsidRDefault="002C19A1" w:rsidP="00915DD9">
            <w:pPr>
              <w:widowControl w:val="0"/>
              <w:tabs>
                <w:tab w:val="left" w:pos="270"/>
              </w:tabs>
              <w:adjustRightInd w:val="0"/>
              <w:ind w:left="9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(1) October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(C.12.a.1)</w:t>
            </w:r>
          </w:p>
          <w:p w:rsidR="002C19A1" w:rsidRPr="002E7C22" w:rsidRDefault="002C19A1" w:rsidP="00915DD9">
            <w:pPr>
              <w:widowControl w:val="0"/>
              <w:tabs>
                <w:tab w:val="left" w:pos="270"/>
              </w:tabs>
              <w:adjustRightInd w:val="0"/>
              <w:ind w:left="9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(2) November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:rsidR="002C19A1" w:rsidRPr="002E7C22" w:rsidRDefault="002C19A1" w:rsidP="00915DD9">
            <w:pPr>
              <w:widowControl w:val="0"/>
              <w:tabs>
                <w:tab w:val="left" w:pos="270"/>
              </w:tabs>
              <w:adjustRightInd w:val="0"/>
              <w:ind w:left="9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(3) December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(C.12.a.3)</w:t>
            </w:r>
          </w:p>
          <w:p w:rsidR="002C19A1" w:rsidRPr="002E7C22" w:rsidRDefault="002C19A1" w:rsidP="00915DD9">
            <w:pPr>
              <w:widowControl w:val="0"/>
              <w:tabs>
                <w:tab w:val="left" w:pos="270"/>
              </w:tabs>
              <w:adjustRightInd w:val="0"/>
              <w:ind w:left="9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>(4)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January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(C.12.a.4)</w:t>
            </w:r>
          </w:p>
          <w:p w:rsidR="002C19A1" w:rsidRPr="002E7C22" w:rsidRDefault="002C19A1" w:rsidP="00915DD9">
            <w:pPr>
              <w:widowControl w:val="0"/>
              <w:tabs>
                <w:tab w:val="left" w:pos="270"/>
              </w:tabs>
              <w:adjustRightInd w:val="0"/>
              <w:ind w:left="9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(5) February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(C.12.a.5)</w:t>
            </w:r>
          </w:p>
          <w:p w:rsidR="002C19A1" w:rsidRPr="002E7C22" w:rsidRDefault="002C19A1" w:rsidP="00915DD9">
            <w:pPr>
              <w:widowControl w:val="0"/>
              <w:tabs>
                <w:tab w:val="left" w:pos="270"/>
              </w:tabs>
              <w:adjustRightInd w:val="0"/>
              <w:ind w:left="9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(6) March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(C.12.a.6)</w:t>
            </w:r>
          </w:p>
          <w:p w:rsidR="002C19A1" w:rsidRPr="002E7C22" w:rsidRDefault="002C19A1" w:rsidP="00915DD9">
            <w:pPr>
              <w:widowControl w:val="0"/>
              <w:tabs>
                <w:tab w:val="left" w:pos="270"/>
              </w:tabs>
              <w:adjustRightInd w:val="0"/>
              <w:ind w:left="9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(7) April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(C.12.a.7)</w:t>
            </w:r>
          </w:p>
          <w:p w:rsidR="002C19A1" w:rsidRPr="002E7C22" w:rsidRDefault="002C19A1" w:rsidP="00915DD9">
            <w:pPr>
              <w:widowControl w:val="0"/>
              <w:tabs>
                <w:tab w:val="left" w:pos="270"/>
              </w:tabs>
              <w:adjustRightInd w:val="0"/>
              <w:ind w:left="9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(8) May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(C.12.a.8)</w:t>
            </w:r>
          </w:p>
          <w:p w:rsidR="002C19A1" w:rsidRPr="002E7C22" w:rsidRDefault="002C19A1" w:rsidP="00915DD9">
            <w:pPr>
              <w:widowControl w:val="0"/>
              <w:tabs>
                <w:tab w:val="left" w:pos="270"/>
              </w:tabs>
              <w:adjustRightInd w:val="0"/>
              <w:ind w:left="9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(9) June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(C.12.a.9)</w:t>
            </w:r>
          </w:p>
          <w:p w:rsidR="002C19A1" w:rsidRPr="002E7C22" w:rsidRDefault="002C19A1" w:rsidP="003F729E">
            <w:pPr>
              <w:widowControl w:val="0"/>
              <w:tabs>
                <w:tab w:val="left" w:pos="18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(10) July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(C.12.a.10)</w:t>
            </w:r>
          </w:p>
          <w:p w:rsidR="002C19A1" w:rsidRPr="002E7C22" w:rsidRDefault="002C19A1" w:rsidP="003F729E">
            <w:pPr>
              <w:widowControl w:val="0"/>
              <w:tabs>
                <w:tab w:val="left" w:pos="18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(11) August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(C.12.a.11)</w:t>
            </w:r>
          </w:p>
          <w:p w:rsidR="002C19A1" w:rsidRPr="002E7C22" w:rsidRDefault="002C19A1" w:rsidP="003F729E">
            <w:pPr>
              <w:widowControl w:val="0"/>
              <w:tabs>
                <w:tab w:val="left" w:pos="180"/>
              </w:tabs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ab/>
              <w:t xml:space="preserve">(12) September current fiscal year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(C.12.a.12)</w:t>
            </w:r>
          </w:p>
          <w:p w:rsidR="002C19A1" w:rsidRPr="002E7C22" w:rsidRDefault="002C19A1" w:rsidP="003F729E">
            <w:pPr>
              <w:widowControl w:val="0"/>
              <w:adjustRightInd w:val="0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Default="002C19A1" w:rsidP="00124477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b) Prior FY </w:t>
            </w:r>
            <w:r w:rsidR="00AC6EE3" w:rsidRPr="002E7C22"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umber of SIDR dispositions / number of SIDR D and E status dispositions (Oct – Sep </w:t>
            </w:r>
            <w:r w:rsidR="00AC6EE3" w:rsidRPr="002E7C22">
              <w:rPr>
                <w:rFonts w:ascii="Arial" w:hAnsi="Arial" w:cs="Arial"/>
                <w:bCs/>
                <w:sz w:val="18"/>
                <w:szCs w:val="18"/>
              </w:rPr>
              <w:t>p</w:t>
            </w:r>
            <w:r w:rsidRPr="002E7C22">
              <w:rPr>
                <w:rFonts w:ascii="Arial" w:hAnsi="Arial" w:cs="Arial"/>
                <w:bCs/>
                <w:sz w:val="18"/>
                <w:szCs w:val="18"/>
              </w:rPr>
              <w:t xml:space="preserve">rior FY) </w:t>
            </w:r>
            <w:r w:rsidRPr="00506FFA">
              <w:rPr>
                <w:rFonts w:ascii="Arial" w:hAnsi="Arial" w:cs="Arial"/>
                <w:b/>
                <w:bCs/>
                <w:sz w:val="18"/>
                <w:szCs w:val="18"/>
              </w:rPr>
              <w:t>(C.12.b)</w:t>
            </w:r>
          </w:p>
          <w:p w:rsidR="002C19A1" w:rsidRPr="002E7C22" w:rsidRDefault="002C19A1" w:rsidP="00124477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2C19A1" w:rsidRPr="00245A2B" w:rsidRDefault="005B3B52" w:rsidP="004A777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pict>
                <v:shape id="_x0000_s1111" type="#_x0000_t32" style="position:absolute;left:0;text-align:left;margin-left:-5.55pt;margin-top:10.3pt;width:175.1pt;height:0;z-index:251713536;mso-position-horizontal-relative:text;mso-position-vertical-relative:text" o:connectortype="straight"/>
              </w:pict>
            </w:r>
            <w:r w:rsidR="002C19A1" w:rsidRPr="00245A2B">
              <w:rPr>
                <w:rFonts w:ascii="Arial" w:hAnsi="Arial" w:cs="Arial"/>
                <w:b/>
                <w:bCs/>
                <w:sz w:val="18"/>
                <w:szCs w:val="18"/>
              </w:rPr>
              <w:t>Count</w:t>
            </w:r>
          </w:p>
          <w:p w:rsidR="002C19A1" w:rsidRPr="00245A2B" w:rsidRDefault="002C19A1" w:rsidP="004A777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4A777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4A777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4A777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8579DF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a) ___/____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a(1) ___/___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a(2) ___/___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a(3) ___/___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a(4) ___/___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a(5) ___/___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a(6) ___/___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a(7) ___/___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a(8) ___/___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a(9) ___/___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a(10) 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a(11) 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a(12) __/___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(b) ___/____</w:t>
            </w:r>
          </w:p>
        </w:tc>
        <w:tc>
          <w:tcPr>
            <w:tcW w:w="1710" w:type="dxa"/>
          </w:tcPr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Percentage 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8579DF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a(1)______%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a(2)______%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a(3)______%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a(4)______%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a(5)______%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a(6)______%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a(7)______%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a(8)______%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a(9)______%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a(10)_____%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a(11)_____%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a(12)_____%</w:t>
            </w: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2C19A1" w:rsidRPr="00245A2B" w:rsidRDefault="002C19A1" w:rsidP="003F729E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r w:rsidRPr="00245A2B">
              <w:rPr>
                <w:rFonts w:ascii="Arial" w:hAnsi="Arial" w:cs="Arial"/>
                <w:bCs/>
                <w:sz w:val="18"/>
                <w:szCs w:val="18"/>
              </w:rPr>
              <w:t>(b)______%</w:t>
            </w:r>
          </w:p>
        </w:tc>
      </w:tr>
      <w:tr w:rsidR="002C19A1" w:rsidRPr="00062518" w:rsidTr="00105825">
        <w:tc>
          <w:tcPr>
            <w:tcW w:w="5958" w:type="dxa"/>
          </w:tcPr>
          <w:p w:rsidR="002C19A1" w:rsidRDefault="002C19A1" w:rsidP="00474500">
            <w:pPr>
              <w:rPr>
                <w:rFonts w:ascii="Arial" w:hAnsi="Arial" w:cs="Arial"/>
                <w:sz w:val="18"/>
                <w:szCs w:val="18"/>
              </w:rPr>
            </w:pPr>
            <w:r w:rsidRPr="00B72EF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72EF0">
              <w:rPr>
                <w:rFonts w:ascii="Arial" w:hAnsi="Arial" w:cs="Arial"/>
                <w:sz w:val="18"/>
                <w:szCs w:val="18"/>
              </w:rPr>
              <w:t>. ICD-10 Training</w:t>
            </w:r>
          </w:p>
          <w:p w:rsidR="002C19A1" w:rsidRPr="00B72EF0" w:rsidRDefault="002C19A1" w:rsidP="00474500">
            <w:pPr>
              <w:rPr>
                <w:rFonts w:ascii="Arial" w:hAnsi="Arial" w:cs="Arial"/>
                <w:sz w:val="18"/>
                <w:szCs w:val="18"/>
              </w:rPr>
            </w:pPr>
          </w:p>
          <w:p w:rsidR="002C19A1" w:rsidRDefault="002C19A1" w:rsidP="004745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a) Is ICD-10 Awareness Training being provided to the entire MTF staff? Provide comment </w:t>
            </w:r>
            <w:r w:rsidR="00AC6EE3">
              <w:rPr>
                <w:rFonts w:ascii="Arial" w:hAnsi="Arial" w:cs="Arial"/>
                <w:sz w:val="18"/>
                <w:szCs w:val="18"/>
              </w:rPr>
              <w:t xml:space="preserve">and </w:t>
            </w:r>
            <w:r>
              <w:rPr>
                <w:rFonts w:ascii="Arial" w:hAnsi="Arial" w:cs="Arial"/>
                <w:sz w:val="18"/>
                <w:szCs w:val="18"/>
              </w:rPr>
              <w:t>state method being used to educate staff (i.e., 3M Online Modules, in-service, newsletter, etc</w:t>
            </w:r>
            <w:r w:rsidRPr="00331452">
              <w:rPr>
                <w:rFonts w:ascii="Arial" w:hAnsi="Arial" w:cs="Arial"/>
                <w:sz w:val="18"/>
                <w:szCs w:val="18"/>
              </w:rPr>
              <w:t xml:space="preserve">.) </w:t>
            </w:r>
            <w:r w:rsidRPr="00331452">
              <w:rPr>
                <w:rFonts w:ascii="Arial" w:hAnsi="Arial" w:cs="Arial"/>
                <w:b/>
                <w:sz w:val="18"/>
                <w:szCs w:val="18"/>
              </w:rPr>
              <w:t>(F.3.a)</w:t>
            </w:r>
          </w:p>
          <w:p w:rsidR="002C19A1" w:rsidRDefault="002C19A1" w:rsidP="00474500">
            <w:pPr>
              <w:rPr>
                <w:rFonts w:ascii="Arial" w:hAnsi="Arial" w:cs="Arial"/>
                <w:sz w:val="18"/>
                <w:szCs w:val="18"/>
              </w:rPr>
            </w:pPr>
          </w:p>
          <w:p w:rsidR="002C19A1" w:rsidRDefault="002C19A1" w:rsidP="00E33D5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b.) Are your ICD-10 approved trainers currently conducting ICD-10 training with</w:t>
            </w:r>
            <w:r w:rsidR="00AC6EE3">
              <w:rPr>
                <w:rFonts w:ascii="Arial" w:hAnsi="Arial" w:cs="Arial"/>
                <w:sz w:val="18"/>
                <w:szCs w:val="18"/>
              </w:rPr>
              <w:t xml:space="preserve"> the entire</w:t>
            </w:r>
            <w:r>
              <w:rPr>
                <w:rFonts w:ascii="Arial" w:hAnsi="Arial" w:cs="Arial"/>
                <w:sz w:val="18"/>
                <w:szCs w:val="18"/>
              </w:rPr>
              <w:t xml:space="preserve"> MTF staff? Provide comment on what type of training is being conducted, state frequency </w:t>
            </w:r>
            <w:r w:rsidRPr="009617CD">
              <w:rPr>
                <w:rFonts w:ascii="Arial" w:hAnsi="Arial" w:cs="Arial"/>
                <w:sz w:val="18"/>
                <w:szCs w:val="18"/>
              </w:rPr>
              <w:t>(i.e. monthly, quarterly, etc.)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and to whom (i.e. physicians, nurses, coders, etc.) </w:t>
            </w:r>
            <w:r w:rsidRPr="00331452">
              <w:rPr>
                <w:rFonts w:ascii="Arial" w:hAnsi="Arial" w:cs="Arial"/>
                <w:b/>
                <w:sz w:val="18"/>
                <w:szCs w:val="18"/>
              </w:rPr>
              <w:t>(F.3.b)</w:t>
            </w:r>
            <w:r w:rsidRPr="00B72EF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C19A1" w:rsidRDefault="002C19A1" w:rsidP="00E33D5B">
            <w:pPr>
              <w:rPr>
                <w:rFonts w:ascii="Arial" w:hAnsi="Arial" w:cs="Arial"/>
                <w:sz w:val="18"/>
                <w:szCs w:val="18"/>
              </w:rPr>
            </w:pPr>
          </w:p>
          <w:p w:rsidR="002C19A1" w:rsidRPr="00B72EF0" w:rsidRDefault="002C19A1" w:rsidP="00E33D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2C19A1" w:rsidRDefault="005B3B52" w:rsidP="0047450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 id="_x0000_s1113" type="#_x0000_t32" style="position:absolute;margin-left:-5.55pt;margin-top:-.5pt;width:175.1pt;height:0;z-index:251715584;mso-position-horizontal-relative:text;mso-position-vertical-relative:text" o:connectortype="straight"/>
              </w:pict>
            </w:r>
          </w:p>
          <w:p w:rsidR="002C19A1" w:rsidRDefault="002C19A1" w:rsidP="00912D49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10" w:type="dxa"/>
          </w:tcPr>
          <w:p w:rsidR="002C19A1" w:rsidRPr="007A500E" w:rsidRDefault="002C19A1" w:rsidP="00912D49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A500E">
              <w:rPr>
                <w:rFonts w:ascii="Arial" w:hAnsi="Arial" w:cs="Arial"/>
                <w:b/>
                <w:sz w:val="18"/>
                <w:szCs w:val="18"/>
                <w:lang w:val="pt-BR"/>
              </w:rPr>
              <w:t>Yes or No</w:t>
            </w:r>
          </w:p>
          <w:p w:rsidR="002C19A1" w:rsidRDefault="005B3B52" w:rsidP="0047450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 id="_x0000_s1114" type="#_x0000_t32" style="position:absolute;margin-left:-4.45pt;margin-top:1.4pt;width:84pt;height:.05pt;z-index:251716608" o:connectortype="straight"/>
              </w:pict>
            </w:r>
          </w:p>
          <w:p w:rsidR="002C19A1" w:rsidRDefault="002C19A1" w:rsidP="00912D49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a)_______</w:t>
            </w:r>
          </w:p>
          <w:p w:rsidR="002C19A1" w:rsidRDefault="002C19A1" w:rsidP="0047450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19A1" w:rsidRDefault="002C19A1" w:rsidP="0047450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2C19A1" w:rsidRDefault="002C19A1" w:rsidP="0047450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b)_______</w:t>
            </w:r>
          </w:p>
          <w:p w:rsidR="002C19A1" w:rsidRPr="00BD004E" w:rsidRDefault="002C19A1" w:rsidP="0047450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19A1" w:rsidRPr="00062518" w:rsidTr="00474500">
        <w:tc>
          <w:tcPr>
            <w:tcW w:w="5958" w:type="dxa"/>
          </w:tcPr>
          <w:p w:rsidR="002C19A1" w:rsidRDefault="002C19A1" w:rsidP="00D852D5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  <w:r w:rsidRPr="00B83B56">
              <w:rPr>
                <w:rFonts w:ascii="Arial" w:hAnsi="Arial" w:cs="Arial"/>
                <w:sz w:val="18"/>
                <w:szCs w:val="18"/>
              </w:rPr>
              <w:t>. The DQ Manager briefed last month's DQMC Review List and Financial and Workload Data Reconciliation and Validation results to the MTF Executive Committee.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F2C96">
              <w:rPr>
                <w:rFonts w:ascii="Arial" w:hAnsi="Arial" w:cs="Arial"/>
                <w:b/>
                <w:sz w:val="18"/>
                <w:szCs w:val="18"/>
              </w:rPr>
              <w:t>(A.4)</w:t>
            </w:r>
          </w:p>
          <w:p w:rsidR="002C19A1" w:rsidRPr="00BD004E" w:rsidRDefault="002C19A1" w:rsidP="00D852D5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2C19A1" w:rsidRDefault="002C19A1" w:rsidP="004745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A500E">
              <w:rPr>
                <w:rFonts w:ascii="Arial" w:hAnsi="Arial" w:cs="Arial"/>
                <w:b/>
                <w:sz w:val="18"/>
                <w:szCs w:val="18"/>
              </w:rPr>
              <w:t>Date briefed</w:t>
            </w:r>
          </w:p>
          <w:p w:rsidR="002C19A1" w:rsidRDefault="002C19A1" w:rsidP="0047450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9A1" w:rsidRPr="007A500E" w:rsidRDefault="002C19A1" w:rsidP="0047450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_____________</w:t>
            </w:r>
          </w:p>
        </w:tc>
        <w:tc>
          <w:tcPr>
            <w:tcW w:w="1710" w:type="dxa"/>
          </w:tcPr>
          <w:p w:rsidR="002C19A1" w:rsidRPr="00BD004E" w:rsidRDefault="002C19A1" w:rsidP="00474500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19A1" w:rsidRPr="008363A1" w:rsidTr="0020382A"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9A1" w:rsidRDefault="002C19A1" w:rsidP="00E33D5B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 Nursing Hourly Rounds</w:t>
            </w:r>
          </w:p>
          <w:p w:rsidR="002C19A1" w:rsidRDefault="002C19A1" w:rsidP="00E33D5B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Default="002C19A1" w:rsidP="00245A2B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 Has the hourly rounding component of the Patient Caring Touch System (PCTS) been fully implemented for the inpatient units at your facility</w:t>
            </w:r>
            <w:r w:rsidRPr="00331452">
              <w:rPr>
                <w:rFonts w:ascii="Arial" w:hAnsi="Arial" w:cs="Arial"/>
                <w:sz w:val="18"/>
                <w:szCs w:val="18"/>
              </w:rPr>
              <w:t xml:space="preserve">? </w:t>
            </w:r>
            <w:r w:rsidRPr="00331452">
              <w:rPr>
                <w:rFonts w:ascii="Arial" w:hAnsi="Arial" w:cs="Arial"/>
                <w:b/>
                <w:sz w:val="18"/>
                <w:szCs w:val="18"/>
              </w:rPr>
              <w:t>(F.4.a)</w:t>
            </w:r>
          </w:p>
          <w:p w:rsidR="002C19A1" w:rsidRPr="008679E1" w:rsidRDefault="002C19A1" w:rsidP="00245A2B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9A1" w:rsidRPr="0020382A" w:rsidRDefault="005B3B52" w:rsidP="001E32E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pict>
                <v:shape id="_x0000_s1115" type="#_x0000_t32" style="position:absolute;margin-left:83.9pt;margin-top:9.4pt;width:86.75pt;height:0;z-index:251717632;mso-position-horizontal-relative:text;mso-position-vertical-relative:text" o:connectortype="straight"/>
              </w:pic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9A1" w:rsidRPr="00245A2B" w:rsidRDefault="002C19A1" w:rsidP="0020382A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245A2B">
              <w:rPr>
                <w:rFonts w:ascii="Arial" w:hAnsi="Arial" w:cs="Arial"/>
                <w:b/>
                <w:sz w:val="18"/>
                <w:szCs w:val="18"/>
              </w:rPr>
              <w:t>Yes or No</w:t>
            </w:r>
          </w:p>
          <w:p w:rsidR="002C19A1" w:rsidRPr="0020382A" w:rsidRDefault="002C19A1" w:rsidP="0020382A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2C19A1" w:rsidRPr="0020382A" w:rsidRDefault="002C19A1" w:rsidP="0020382A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20382A">
              <w:rPr>
                <w:rFonts w:ascii="Arial" w:hAnsi="Arial" w:cs="Arial"/>
                <w:sz w:val="18"/>
                <w:szCs w:val="18"/>
              </w:rPr>
              <w:t>a)_______</w:t>
            </w:r>
          </w:p>
        </w:tc>
      </w:tr>
      <w:tr w:rsidR="002C5777" w:rsidRPr="00062518" w:rsidTr="007A14A8">
        <w:tc>
          <w:tcPr>
            <w:tcW w:w="5958" w:type="dxa"/>
          </w:tcPr>
          <w:p w:rsidR="002C5777" w:rsidRDefault="005B3B52" w:rsidP="00331452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 id="_x0000_s1054" type="#_x0000_t32" style="position:absolute;margin-left:291.25pt;margin-top:11pt;width:177.3pt;height:0;z-index:251679744;mso-position-horizontal-relative:text;mso-position-vertical-relative:text" o:connectortype="straight"/>
              </w:pict>
            </w:r>
            <w:r w:rsidR="002C5777" w:rsidRPr="002E7C22">
              <w:rPr>
                <w:rFonts w:ascii="Arial" w:hAnsi="Arial" w:cs="Arial"/>
                <w:sz w:val="18"/>
                <w:szCs w:val="18"/>
              </w:rPr>
              <w:t>1</w:t>
            </w:r>
            <w:r w:rsidR="0045485C">
              <w:rPr>
                <w:rFonts w:ascii="Arial" w:hAnsi="Arial" w:cs="Arial"/>
                <w:sz w:val="18"/>
                <w:szCs w:val="18"/>
              </w:rPr>
              <w:t>7</w:t>
            </w:r>
            <w:r w:rsidR="002C5777" w:rsidRPr="002E7C22">
              <w:rPr>
                <w:rFonts w:ascii="Arial" w:hAnsi="Arial" w:cs="Arial"/>
                <w:sz w:val="18"/>
                <w:szCs w:val="18"/>
              </w:rPr>
              <w:t>. I am aware of the data quality issues identified by the completed Commander’s Data Quality Statement and the Data Quality Management Control Review List and</w:t>
            </w:r>
            <w:r w:rsidR="00AC6EE3">
              <w:rPr>
                <w:rFonts w:ascii="Arial" w:hAnsi="Arial" w:cs="Arial"/>
                <w:sz w:val="18"/>
                <w:szCs w:val="18"/>
              </w:rPr>
              <w:t>,</w:t>
            </w:r>
            <w:r w:rsidR="002C5777" w:rsidRPr="002E7C22">
              <w:rPr>
                <w:rFonts w:ascii="Arial" w:hAnsi="Arial" w:cs="Arial"/>
                <w:sz w:val="18"/>
                <w:szCs w:val="18"/>
              </w:rPr>
              <w:t xml:space="preserve"> when needed, have incorporated monitoring mechanisms and have taken corrective actions to improve the data from my facility. </w:t>
            </w:r>
            <w:r w:rsidR="00331452" w:rsidRPr="00331452">
              <w:rPr>
                <w:rFonts w:ascii="Arial" w:hAnsi="Arial" w:cs="Arial"/>
                <w:b/>
                <w:sz w:val="18"/>
                <w:szCs w:val="18"/>
              </w:rPr>
              <w:t>(F.5)</w:t>
            </w:r>
          </w:p>
          <w:p w:rsidR="004D0BB2" w:rsidRPr="002E7C22" w:rsidRDefault="004D0BB2" w:rsidP="00331452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2C5777" w:rsidRPr="007A500E" w:rsidRDefault="002C5777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A500E">
              <w:rPr>
                <w:rFonts w:ascii="Arial" w:hAnsi="Arial" w:cs="Arial"/>
                <w:b/>
                <w:sz w:val="18"/>
                <w:szCs w:val="18"/>
                <w:lang w:val="pt-BR"/>
              </w:rPr>
              <w:t>Date</w:t>
            </w:r>
          </w:p>
          <w:p w:rsidR="00401DD2" w:rsidRDefault="00401DD2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401DD2" w:rsidRPr="002E7C22" w:rsidRDefault="007A500E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7A500E">
              <w:rPr>
                <w:rFonts w:ascii="Arial" w:hAnsi="Arial" w:cs="Arial"/>
                <w:sz w:val="18"/>
                <w:szCs w:val="18"/>
                <w:lang w:val="pt-BR"/>
              </w:rPr>
              <w:t>_____________</w:t>
            </w:r>
          </w:p>
        </w:tc>
        <w:tc>
          <w:tcPr>
            <w:tcW w:w="1710" w:type="dxa"/>
          </w:tcPr>
          <w:p w:rsidR="002C5777" w:rsidRPr="007A500E" w:rsidRDefault="002C5777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  <w:r w:rsidRPr="007A500E">
              <w:rPr>
                <w:rFonts w:ascii="Arial" w:hAnsi="Arial" w:cs="Arial"/>
                <w:b/>
                <w:sz w:val="18"/>
                <w:szCs w:val="18"/>
              </w:rPr>
              <w:t>Yes or No</w:t>
            </w:r>
          </w:p>
          <w:p w:rsidR="00401DD2" w:rsidRDefault="00401DD2" w:rsidP="007A14A8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  <w:p w:rsidR="00401DD2" w:rsidRPr="007A500E" w:rsidRDefault="007A500E" w:rsidP="007A500E">
            <w:pPr>
              <w:widowControl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7A500E">
              <w:rPr>
                <w:rFonts w:ascii="Arial" w:hAnsi="Arial" w:cs="Arial"/>
                <w:sz w:val="18"/>
                <w:szCs w:val="18"/>
              </w:rPr>
              <w:t>____________</w:t>
            </w:r>
          </w:p>
        </w:tc>
      </w:tr>
    </w:tbl>
    <w:p w:rsidR="00E53F16" w:rsidRDefault="00E53F16" w:rsidP="00E53F16"/>
    <w:p w:rsidR="007C77DA" w:rsidRPr="0054281F" w:rsidRDefault="007C77DA" w:rsidP="00E53F16"/>
    <w:p w:rsidR="00E53F16" w:rsidRDefault="00E53F16" w:rsidP="00E53F16">
      <w:r w:rsidRPr="0054281F">
        <w:rPr>
          <w:b/>
          <w:bCs/>
        </w:rPr>
        <w:t>Comments:</w:t>
      </w:r>
      <w:r w:rsidRPr="0054281F">
        <w:t xml:space="preserve"> (Include comments for any items reflected above as non-compliant to include corrective actions being taken, incident tickets initiated (if applicable), and estimated correction date.)</w:t>
      </w:r>
      <w:r w:rsidRPr="0054281F">
        <w:br/>
      </w:r>
      <w:r w:rsidRPr="0054281F">
        <w:br/>
        <w:t xml:space="preserve">                                                                  ______________________________________ </w:t>
      </w:r>
      <w:r w:rsidRPr="0054281F">
        <w:br/>
        <w:t xml:space="preserve">                                                                 Signature </w:t>
      </w:r>
      <w:r w:rsidRPr="0054281F">
        <w:rPr>
          <w:sz w:val="18"/>
          <w:szCs w:val="18"/>
        </w:rPr>
        <w:t xml:space="preserve">(or record of approval if completed electronically) </w:t>
      </w:r>
      <w:r w:rsidRPr="0054281F">
        <w:br/>
        <w:t>                                                                            Commanding Officer or Officer in Charg</w:t>
      </w:r>
      <w:r>
        <w:t>e</w:t>
      </w:r>
    </w:p>
    <w:p w:rsidR="00E53F16" w:rsidRPr="004D7F15" w:rsidRDefault="00E53F16" w:rsidP="00E53F16"/>
    <w:p w:rsidR="00BD004E" w:rsidRDefault="00BD004E" w:rsidP="00060BAE"/>
    <w:p w:rsidR="00060BAE" w:rsidRDefault="00060BAE"/>
    <w:sectPr w:rsidR="00060BAE" w:rsidSect="00F7557E"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0BF" w:rsidRDefault="008320BF">
      <w:r>
        <w:separator/>
      </w:r>
    </w:p>
  </w:endnote>
  <w:endnote w:type="continuationSeparator" w:id="0">
    <w:p w:rsidR="008320BF" w:rsidRDefault="0083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EEB" w:rsidRDefault="00DF51D7" w:rsidP="00775A41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46EE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3B52">
      <w:rPr>
        <w:rStyle w:val="PageNumber"/>
        <w:noProof/>
      </w:rPr>
      <w:t>3</w:t>
    </w:r>
    <w:r>
      <w:rPr>
        <w:rStyle w:val="PageNumber"/>
      </w:rPr>
      <w:fldChar w:fldCharType="end"/>
    </w:r>
  </w:p>
  <w:p w:rsidR="00F46EEB" w:rsidRDefault="00F46EEB" w:rsidP="00E64DD5">
    <w:pPr>
      <w:pStyle w:val="Footer"/>
      <w:jc w:val="right"/>
    </w:pPr>
    <w:r>
      <w:t>ENCLOSURE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0BF" w:rsidRDefault="008320BF">
      <w:r>
        <w:separator/>
      </w:r>
    </w:p>
  </w:footnote>
  <w:footnote w:type="continuationSeparator" w:id="0">
    <w:p w:rsidR="008320BF" w:rsidRDefault="00832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684D"/>
    <w:multiLevelType w:val="multilevel"/>
    <w:tmpl w:val="0409001D"/>
    <w:styleLink w:val="Style5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084D2ED3"/>
    <w:multiLevelType w:val="hybridMultilevel"/>
    <w:tmpl w:val="B22497F4"/>
    <w:lvl w:ilvl="0" w:tplc="04090017">
      <w:start w:val="2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09721C1B"/>
    <w:multiLevelType w:val="hybridMultilevel"/>
    <w:tmpl w:val="0AB418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420539"/>
    <w:multiLevelType w:val="hybridMultilevel"/>
    <w:tmpl w:val="6E02B3E0"/>
    <w:lvl w:ilvl="0" w:tplc="04090017">
      <w:start w:val="2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0793642"/>
    <w:multiLevelType w:val="hybridMultilevel"/>
    <w:tmpl w:val="A91C3896"/>
    <w:lvl w:ilvl="0" w:tplc="CDDE5558">
      <w:start w:val="19"/>
      <w:numFmt w:val="lowerLetter"/>
      <w:lvlText w:val="(%1)"/>
      <w:lvlJc w:val="left"/>
      <w:pPr>
        <w:tabs>
          <w:tab w:val="num" w:pos="427"/>
        </w:tabs>
        <w:ind w:left="427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  <w:rPr>
        <w:rFonts w:cs="Times New Roman"/>
      </w:rPr>
    </w:lvl>
  </w:abstractNum>
  <w:abstractNum w:abstractNumId="5">
    <w:nsid w:val="10C87A5F"/>
    <w:multiLevelType w:val="hybridMultilevel"/>
    <w:tmpl w:val="2982A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03BFC"/>
    <w:multiLevelType w:val="hybridMultilevel"/>
    <w:tmpl w:val="80D278D0"/>
    <w:lvl w:ilvl="0" w:tplc="18AE21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CC4EC7"/>
    <w:multiLevelType w:val="hybridMultilevel"/>
    <w:tmpl w:val="2A90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F2549"/>
    <w:multiLevelType w:val="hybridMultilevel"/>
    <w:tmpl w:val="A5E84C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108A2"/>
    <w:multiLevelType w:val="multilevel"/>
    <w:tmpl w:val="EF924D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>
    <w:nsid w:val="2EFB12D7"/>
    <w:multiLevelType w:val="hybridMultilevel"/>
    <w:tmpl w:val="5E30B1E0"/>
    <w:lvl w:ilvl="0" w:tplc="9656F6EC">
      <w:start w:val="23"/>
      <w:numFmt w:val="lowerLetter"/>
      <w:lvlText w:val="(%1)"/>
      <w:lvlJc w:val="left"/>
      <w:pPr>
        <w:tabs>
          <w:tab w:val="num" w:pos="705"/>
        </w:tabs>
        <w:ind w:left="70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  <w:rPr>
        <w:rFonts w:cs="Times New Roman"/>
      </w:rPr>
    </w:lvl>
  </w:abstractNum>
  <w:abstractNum w:abstractNumId="11">
    <w:nsid w:val="32A93BF3"/>
    <w:multiLevelType w:val="hybridMultilevel"/>
    <w:tmpl w:val="98C2E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97919"/>
    <w:multiLevelType w:val="hybridMultilevel"/>
    <w:tmpl w:val="29EE0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14120"/>
    <w:multiLevelType w:val="hybridMultilevel"/>
    <w:tmpl w:val="37D8BA66"/>
    <w:lvl w:ilvl="0" w:tplc="392A479A">
      <w:start w:val="2"/>
      <w:numFmt w:val="lowerLetter"/>
      <w:lvlText w:val="(%1)"/>
      <w:lvlJc w:val="left"/>
      <w:pPr>
        <w:tabs>
          <w:tab w:val="num" w:pos="1685"/>
        </w:tabs>
        <w:ind w:left="1685" w:hanging="13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55177D1"/>
    <w:multiLevelType w:val="multilevel"/>
    <w:tmpl w:val="5E30B1E0"/>
    <w:lvl w:ilvl="0">
      <w:start w:val="23"/>
      <w:numFmt w:val="lowerLetter"/>
      <w:lvlText w:val="(%1)"/>
      <w:lvlJc w:val="left"/>
      <w:pPr>
        <w:tabs>
          <w:tab w:val="num" w:pos="705"/>
        </w:tabs>
        <w:ind w:left="70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  <w:rPr>
        <w:rFonts w:cs="Times New Roman"/>
      </w:rPr>
    </w:lvl>
  </w:abstractNum>
  <w:abstractNum w:abstractNumId="15">
    <w:nsid w:val="46CF34C0"/>
    <w:multiLevelType w:val="hybridMultilevel"/>
    <w:tmpl w:val="84507C2C"/>
    <w:lvl w:ilvl="0" w:tplc="2BA81776">
      <w:start w:val="26"/>
      <w:numFmt w:val="lowerLetter"/>
      <w:lvlText w:val="(%1)"/>
      <w:lvlJc w:val="left"/>
      <w:pPr>
        <w:tabs>
          <w:tab w:val="num" w:pos="397"/>
        </w:tabs>
        <w:ind w:left="397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2"/>
        </w:tabs>
        <w:ind w:left="11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  <w:rPr>
        <w:rFonts w:cs="Times New Roman"/>
      </w:rPr>
    </w:lvl>
  </w:abstractNum>
  <w:abstractNum w:abstractNumId="16">
    <w:nsid w:val="48120EFA"/>
    <w:multiLevelType w:val="multilevel"/>
    <w:tmpl w:val="0409001D"/>
    <w:numStyleLink w:val="Style5"/>
  </w:abstractNum>
  <w:abstractNum w:abstractNumId="17">
    <w:nsid w:val="4CF7552A"/>
    <w:multiLevelType w:val="multilevel"/>
    <w:tmpl w:val="6E02B3E0"/>
    <w:lvl w:ilvl="0">
      <w:start w:val="2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EE278A8"/>
    <w:multiLevelType w:val="hybridMultilevel"/>
    <w:tmpl w:val="1370F5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7801924"/>
    <w:multiLevelType w:val="hybridMultilevel"/>
    <w:tmpl w:val="E642ED48"/>
    <w:lvl w:ilvl="0" w:tplc="249CCA92">
      <w:start w:val="27"/>
      <w:numFmt w:val="lowerLetter"/>
      <w:lvlText w:val="(%1)"/>
      <w:lvlJc w:val="left"/>
      <w:pPr>
        <w:tabs>
          <w:tab w:val="num" w:pos="630"/>
        </w:tabs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  <w:rPr>
        <w:rFonts w:cs="Times New Roman"/>
      </w:rPr>
    </w:lvl>
  </w:abstractNum>
  <w:abstractNum w:abstractNumId="20">
    <w:nsid w:val="59F30083"/>
    <w:multiLevelType w:val="hybridMultilevel"/>
    <w:tmpl w:val="0DAA877C"/>
    <w:lvl w:ilvl="0" w:tplc="8614374E">
      <w:start w:val="5"/>
      <w:numFmt w:val="lowerRoman"/>
      <w:lvlText w:val="(%1)"/>
      <w:lvlJc w:val="left"/>
      <w:pPr>
        <w:tabs>
          <w:tab w:val="num" w:pos="727"/>
        </w:tabs>
        <w:ind w:left="727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  <w:rPr>
        <w:rFonts w:cs="Times New Roman"/>
      </w:rPr>
    </w:lvl>
  </w:abstractNum>
  <w:abstractNum w:abstractNumId="21">
    <w:nsid w:val="62EE1603"/>
    <w:multiLevelType w:val="hybridMultilevel"/>
    <w:tmpl w:val="20E41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3370F"/>
    <w:multiLevelType w:val="hybridMultilevel"/>
    <w:tmpl w:val="7346CA7C"/>
    <w:lvl w:ilvl="0" w:tplc="A712F5B2">
      <w:start w:val="5"/>
      <w:numFmt w:val="lowerRoman"/>
      <w:lvlText w:val="(%1)"/>
      <w:lvlJc w:val="left"/>
      <w:pPr>
        <w:tabs>
          <w:tab w:val="num" w:pos="727"/>
        </w:tabs>
        <w:ind w:left="727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  <w:rPr>
        <w:rFonts w:cs="Times New Roman"/>
      </w:rPr>
    </w:lvl>
  </w:abstractNum>
  <w:abstractNum w:abstractNumId="23">
    <w:nsid w:val="72045008"/>
    <w:multiLevelType w:val="multilevel"/>
    <w:tmpl w:val="B22497F4"/>
    <w:lvl w:ilvl="0">
      <w:start w:val="2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31A790E"/>
    <w:multiLevelType w:val="hybridMultilevel"/>
    <w:tmpl w:val="ABAA29DE"/>
    <w:lvl w:ilvl="0" w:tplc="75B2C8D8">
      <w:start w:val="5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C872728"/>
    <w:multiLevelType w:val="multilevel"/>
    <w:tmpl w:val="A91C3896"/>
    <w:lvl w:ilvl="0">
      <w:start w:val="19"/>
      <w:numFmt w:val="lowerLetter"/>
      <w:lvlText w:val="(%1)"/>
      <w:lvlJc w:val="left"/>
      <w:pPr>
        <w:tabs>
          <w:tab w:val="num" w:pos="427"/>
        </w:tabs>
        <w:ind w:left="427" w:hanging="4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  <w:rPr>
        <w:rFonts w:cs="Times New Roman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25"/>
  </w:num>
  <w:num w:numId="5">
    <w:abstractNumId w:val="22"/>
  </w:num>
  <w:num w:numId="6">
    <w:abstractNumId w:val="20"/>
  </w:num>
  <w:num w:numId="7">
    <w:abstractNumId w:val="24"/>
  </w:num>
  <w:num w:numId="8">
    <w:abstractNumId w:val="10"/>
  </w:num>
  <w:num w:numId="9">
    <w:abstractNumId w:val="14"/>
  </w:num>
  <w:num w:numId="10">
    <w:abstractNumId w:val="19"/>
  </w:num>
  <w:num w:numId="11">
    <w:abstractNumId w:val="15"/>
  </w:num>
  <w:num w:numId="12">
    <w:abstractNumId w:val="16"/>
    <w:lvlOverride w:ilvl="0">
      <w:lvl w:ilvl="0">
        <w:start w:val="1"/>
        <w:numFmt w:val="lowerLetter"/>
        <w:lvlText w:val="%1)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13">
    <w:abstractNumId w:val="0"/>
  </w:num>
  <w:num w:numId="14">
    <w:abstractNumId w:val="1"/>
  </w:num>
  <w:num w:numId="15">
    <w:abstractNumId w:val="23"/>
  </w:num>
  <w:num w:numId="16">
    <w:abstractNumId w:val="3"/>
  </w:num>
  <w:num w:numId="17">
    <w:abstractNumId w:val="17"/>
  </w:num>
  <w:num w:numId="18">
    <w:abstractNumId w:val="9"/>
  </w:num>
  <w:num w:numId="19">
    <w:abstractNumId w:val="18"/>
  </w:num>
  <w:num w:numId="20">
    <w:abstractNumId w:val="5"/>
  </w:num>
  <w:num w:numId="21">
    <w:abstractNumId w:val="12"/>
  </w:num>
  <w:num w:numId="22">
    <w:abstractNumId w:val="7"/>
  </w:num>
  <w:num w:numId="23">
    <w:abstractNumId w:val="8"/>
  </w:num>
  <w:num w:numId="24">
    <w:abstractNumId w:val="21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223E"/>
    <w:rsid w:val="000054DB"/>
    <w:rsid w:val="00013668"/>
    <w:rsid w:val="0001607E"/>
    <w:rsid w:val="00024C28"/>
    <w:rsid w:val="000262CA"/>
    <w:rsid w:val="0003302A"/>
    <w:rsid w:val="00033571"/>
    <w:rsid w:val="00042C0D"/>
    <w:rsid w:val="0004467B"/>
    <w:rsid w:val="00044A48"/>
    <w:rsid w:val="00044D89"/>
    <w:rsid w:val="00044DB8"/>
    <w:rsid w:val="00050C63"/>
    <w:rsid w:val="00050F24"/>
    <w:rsid w:val="00053A0F"/>
    <w:rsid w:val="00060BAE"/>
    <w:rsid w:val="00062E33"/>
    <w:rsid w:val="00076FD1"/>
    <w:rsid w:val="00082EC7"/>
    <w:rsid w:val="00084B89"/>
    <w:rsid w:val="00086981"/>
    <w:rsid w:val="0009141E"/>
    <w:rsid w:val="00091CDF"/>
    <w:rsid w:val="0009359C"/>
    <w:rsid w:val="000963BE"/>
    <w:rsid w:val="000A6DF0"/>
    <w:rsid w:val="000A7BAD"/>
    <w:rsid w:val="000B3074"/>
    <w:rsid w:val="000B3561"/>
    <w:rsid w:val="000B39A3"/>
    <w:rsid w:val="000C0805"/>
    <w:rsid w:val="000C178A"/>
    <w:rsid w:val="000C3F83"/>
    <w:rsid w:val="000D68BD"/>
    <w:rsid w:val="000D6F67"/>
    <w:rsid w:val="000D7F21"/>
    <w:rsid w:val="000F092C"/>
    <w:rsid w:val="000F531F"/>
    <w:rsid w:val="001033F7"/>
    <w:rsid w:val="00103EFA"/>
    <w:rsid w:val="00104AA9"/>
    <w:rsid w:val="00105825"/>
    <w:rsid w:val="00106F6A"/>
    <w:rsid w:val="00110770"/>
    <w:rsid w:val="00115D53"/>
    <w:rsid w:val="001207E7"/>
    <w:rsid w:val="0012197C"/>
    <w:rsid w:val="00123A4A"/>
    <w:rsid w:val="00123EDA"/>
    <w:rsid w:val="00124477"/>
    <w:rsid w:val="00132440"/>
    <w:rsid w:val="0013739C"/>
    <w:rsid w:val="0014066F"/>
    <w:rsid w:val="00147F0B"/>
    <w:rsid w:val="001503EF"/>
    <w:rsid w:val="00150AB0"/>
    <w:rsid w:val="001516E8"/>
    <w:rsid w:val="00154CA3"/>
    <w:rsid w:val="0015640F"/>
    <w:rsid w:val="00156F4A"/>
    <w:rsid w:val="00164D9B"/>
    <w:rsid w:val="001734E8"/>
    <w:rsid w:val="0017470B"/>
    <w:rsid w:val="00174818"/>
    <w:rsid w:val="0017623F"/>
    <w:rsid w:val="001805D7"/>
    <w:rsid w:val="0018163B"/>
    <w:rsid w:val="00184426"/>
    <w:rsid w:val="00185015"/>
    <w:rsid w:val="0018530E"/>
    <w:rsid w:val="0019274A"/>
    <w:rsid w:val="00194DEB"/>
    <w:rsid w:val="001969E5"/>
    <w:rsid w:val="00196D64"/>
    <w:rsid w:val="001A600E"/>
    <w:rsid w:val="001A72D0"/>
    <w:rsid w:val="001B21B9"/>
    <w:rsid w:val="001C4515"/>
    <w:rsid w:val="001D11FA"/>
    <w:rsid w:val="001D16F4"/>
    <w:rsid w:val="001D31E3"/>
    <w:rsid w:val="001E00D5"/>
    <w:rsid w:val="001E122B"/>
    <w:rsid w:val="001E1C59"/>
    <w:rsid w:val="001F5219"/>
    <w:rsid w:val="001F52CD"/>
    <w:rsid w:val="001F6783"/>
    <w:rsid w:val="001F6C79"/>
    <w:rsid w:val="0020382A"/>
    <w:rsid w:val="00204822"/>
    <w:rsid w:val="0020551E"/>
    <w:rsid w:val="00214BDB"/>
    <w:rsid w:val="00217897"/>
    <w:rsid w:val="00221D78"/>
    <w:rsid w:val="00227DB6"/>
    <w:rsid w:val="00232417"/>
    <w:rsid w:val="00243C88"/>
    <w:rsid w:val="00245A2B"/>
    <w:rsid w:val="00247C47"/>
    <w:rsid w:val="00250472"/>
    <w:rsid w:val="00265E04"/>
    <w:rsid w:val="002678AB"/>
    <w:rsid w:val="0027164F"/>
    <w:rsid w:val="00273AE4"/>
    <w:rsid w:val="00273EF7"/>
    <w:rsid w:val="00284BB4"/>
    <w:rsid w:val="002854D0"/>
    <w:rsid w:val="00291311"/>
    <w:rsid w:val="00296108"/>
    <w:rsid w:val="002A0F29"/>
    <w:rsid w:val="002A28C6"/>
    <w:rsid w:val="002B1C86"/>
    <w:rsid w:val="002B54A9"/>
    <w:rsid w:val="002B6996"/>
    <w:rsid w:val="002C0596"/>
    <w:rsid w:val="002C19A1"/>
    <w:rsid w:val="002C22FF"/>
    <w:rsid w:val="002C2806"/>
    <w:rsid w:val="002C5777"/>
    <w:rsid w:val="002D591B"/>
    <w:rsid w:val="002E3CE3"/>
    <w:rsid w:val="002E6614"/>
    <w:rsid w:val="002E7C22"/>
    <w:rsid w:val="002F308E"/>
    <w:rsid w:val="00300CA2"/>
    <w:rsid w:val="00304496"/>
    <w:rsid w:val="00304B33"/>
    <w:rsid w:val="00307EF2"/>
    <w:rsid w:val="003108D3"/>
    <w:rsid w:val="003110DC"/>
    <w:rsid w:val="003156BB"/>
    <w:rsid w:val="00315C93"/>
    <w:rsid w:val="003241A4"/>
    <w:rsid w:val="003308C6"/>
    <w:rsid w:val="00331452"/>
    <w:rsid w:val="003331A7"/>
    <w:rsid w:val="00333363"/>
    <w:rsid w:val="00336797"/>
    <w:rsid w:val="00341322"/>
    <w:rsid w:val="003415F8"/>
    <w:rsid w:val="003445C8"/>
    <w:rsid w:val="003465EB"/>
    <w:rsid w:val="0035223D"/>
    <w:rsid w:val="003557FD"/>
    <w:rsid w:val="00357EC9"/>
    <w:rsid w:val="00364B3B"/>
    <w:rsid w:val="003664F4"/>
    <w:rsid w:val="003801CF"/>
    <w:rsid w:val="00382604"/>
    <w:rsid w:val="00382C98"/>
    <w:rsid w:val="003834E6"/>
    <w:rsid w:val="003865A0"/>
    <w:rsid w:val="00392F19"/>
    <w:rsid w:val="003A36A2"/>
    <w:rsid w:val="003A5F8A"/>
    <w:rsid w:val="003C23F3"/>
    <w:rsid w:val="003C5AA7"/>
    <w:rsid w:val="003D1685"/>
    <w:rsid w:val="003D3511"/>
    <w:rsid w:val="003D530F"/>
    <w:rsid w:val="003E012E"/>
    <w:rsid w:val="003E06CB"/>
    <w:rsid w:val="003E2A0C"/>
    <w:rsid w:val="003E3B61"/>
    <w:rsid w:val="003E6E1A"/>
    <w:rsid w:val="003F05D9"/>
    <w:rsid w:val="003F52B5"/>
    <w:rsid w:val="003F5AF6"/>
    <w:rsid w:val="003F729E"/>
    <w:rsid w:val="003F7F45"/>
    <w:rsid w:val="00401DD2"/>
    <w:rsid w:val="004021F3"/>
    <w:rsid w:val="00402436"/>
    <w:rsid w:val="00402D0E"/>
    <w:rsid w:val="00404834"/>
    <w:rsid w:val="00410D15"/>
    <w:rsid w:val="00411088"/>
    <w:rsid w:val="0041178E"/>
    <w:rsid w:val="00424DE2"/>
    <w:rsid w:val="00426EDA"/>
    <w:rsid w:val="00432EF5"/>
    <w:rsid w:val="004339AD"/>
    <w:rsid w:val="00433B74"/>
    <w:rsid w:val="00434B81"/>
    <w:rsid w:val="00436177"/>
    <w:rsid w:val="004443C8"/>
    <w:rsid w:val="00445241"/>
    <w:rsid w:val="00445D5D"/>
    <w:rsid w:val="00447C87"/>
    <w:rsid w:val="00447F61"/>
    <w:rsid w:val="004535DA"/>
    <w:rsid w:val="00453601"/>
    <w:rsid w:val="0045485C"/>
    <w:rsid w:val="0045547B"/>
    <w:rsid w:val="00456725"/>
    <w:rsid w:val="00461F40"/>
    <w:rsid w:val="00464E1E"/>
    <w:rsid w:val="00467122"/>
    <w:rsid w:val="00467F5B"/>
    <w:rsid w:val="004700F5"/>
    <w:rsid w:val="00473737"/>
    <w:rsid w:val="00475955"/>
    <w:rsid w:val="00476A0C"/>
    <w:rsid w:val="00482E1F"/>
    <w:rsid w:val="00492735"/>
    <w:rsid w:val="00496F31"/>
    <w:rsid w:val="004A72CF"/>
    <w:rsid w:val="004B0BFF"/>
    <w:rsid w:val="004B18F1"/>
    <w:rsid w:val="004B2B71"/>
    <w:rsid w:val="004B6C18"/>
    <w:rsid w:val="004B7BDF"/>
    <w:rsid w:val="004C055E"/>
    <w:rsid w:val="004C4DED"/>
    <w:rsid w:val="004C5A70"/>
    <w:rsid w:val="004C6C88"/>
    <w:rsid w:val="004C79C4"/>
    <w:rsid w:val="004D072C"/>
    <w:rsid w:val="004D0BB2"/>
    <w:rsid w:val="004D7F15"/>
    <w:rsid w:val="004E5D83"/>
    <w:rsid w:val="004E6B0E"/>
    <w:rsid w:val="00503331"/>
    <w:rsid w:val="00506FFA"/>
    <w:rsid w:val="00520FAE"/>
    <w:rsid w:val="005237EE"/>
    <w:rsid w:val="0052460D"/>
    <w:rsid w:val="0052560D"/>
    <w:rsid w:val="005268DC"/>
    <w:rsid w:val="00540434"/>
    <w:rsid w:val="00544021"/>
    <w:rsid w:val="0055017A"/>
    <w:rsid w:val="00561060"/>
    <w:rsid w:val="00566243"/>
    <w:rsid w:val="00570348"/>
    <w:rsid w:val="0057280E"/>
    <w:rsid w:val="00574EA9"/>
    <w:rsid w:val="00581095"/>
    <w:rsid w:val="00582907"/>
    <w:rsid w:val="00584691"/>
    <w:rsid w:val="0058764A"/>
    <w:rsid w:val="0059228E"/>
    <w:rsid w:val="0059262B"/>
    <w:rsid w:val="0059284F"/>
    <w:rsid w:val="00595F38"/>
    <w:rsid w:val="00596F20"/>
    <w:rsid w:val="005A0CE6"/>
    <w:rsid w:val="005A1F5B"/>
    <w:rsid w:val="005A27A6"/>
    <w:rsid w:val="005B1EED"/>
    <w:rsid w:val="005B3B52"/>
    <w:rsid w:val="005B49BD"/>
    <w:rsid w:val="005B5EB7"/>
    <w:rsid w:val="005B6FF1"/>
    <w:rsid w:val="005C5776"/>
    <w:rsid w:val="005D4CFE"/>
    <w:rsid w:val="005D4DF8"/>
    <w:rsid w:val="005E1091"/>
    <w:rsid w:val="005E4117"/>
    <w:rsid w:val="005E542C"/>
    <w:rsid w:val="005F0590"/>
    <w:rsid w:val="005F72EA"/>
    <w:rsid w:val="00603559"/>
    <w:rsid w:val="00610611"/>
    <w:rsid w:val="00614CBC"/>
    <w:rsid w:val="0061706A"/>
    <w:rsid w:val="00620485"/>
    <w:rsid w:val="00622457"/>
    <w:rsid w:val="00623062"/>
    <w:rsid w:val="0062438A"/>
    <w:rsid w:val="006272F3"/>
    <w:rsid w:val="006338AA"/>
    <w:rsid w:val="00644CCB"/>
    <w:rsid w:val="00646E79"/>
    <w:rsid w:val="00655189"/>
    <w:rsid w:val="00656602"/>
    <w:rsid w:val="00660986"/>
    <w:rsid w:val="00661F9C"/>
    <w:rsid w:val="0066223E"/>
    <w:rsid w:val="006631F0"/>
    <w:rsid w:val="00674274"/>
    <w:rsid w:val="00677335"/>
    <w:rsid w:val="00677BDF"/>
    <w:rsid w:val="006818C1"/>
    <w:rsid w:val="006A0847"/>
    <w:rsid w:val="006A1D04"/>
    <w:rsid w:val="006A6256"/>
    <w:rsid w:val="006B5BF5"/>
    <w:rsid w:val="006B67BB"/>
    <w:rsid w:val="006C05D5"/>
    <w:rsid w:val="006C0F17"/>
    <w:rsid w:val="006C4FFA"/>
    <w:rsid w:val="006C6596"/>
    <w:rsid w:val="006D1713"/>
    <w:rsid w:val="006D2B77"/>
    <w:rsid w:val="006D3D58"/>
    <w:rsid w:val="006D6657"/>
    <w:rsid w:val="006D77CA"/>
    <w:rsid w:val="006D7BE6"/>
    <w:rsid w:val="006E0BD0"/>
    <w:rsid w:val="006E64D1"/>
    <w:rsid w:val="006F1D9D"/>
    <w:rsid w:val="006F20F8"/>
    <w:rsid w:val="006F35F0"/>
    <w:rsid w:val="006F4303"/>
    <w:rsid w:val="006F4ABA"/>
    <w:rsid w:val="006F55D2"/>
    <w:rsid w:val="007009D8"/>
    <w:rsid w:val="00701F8B"/>
    <w:rsid w:val="007027CE"/>
    <w:rsid w:val="007059F1"/>
    <w:rsid w:val="00706B6C"/>
    <w:rsid w:val="0071296E"/>
    <w:rsid w:val="007165EE"/>
    <w:rsid w:val="00724155"/>
    <w:rsid w:val="00726375"/>
    <w:rsid w:val="00730145"/>
    <w:rsid w:val="00732DEA"/>
    <w:rsid w:val="0074451D"/>
    <w:rsid w:val="00750332"/>
    <w:rsid w:val="00751A14"/>
    <w:rsid w:val="0075454C"/>
    <w:rsid w:val="00766042"/>
    <w:rsid w:val="0076692E"/>
    <w:rsid w:val="0077096B"/>
    <w:rsid w:val="00771633"/>
    <w:rsid w:val="00773A58"/>
    <w:rsid w:val="00774F17"/>
    <w:rsid w:val="00775A41"/>
    <w:rsid w:val="0077698A"/>
    <w:rsid w:val="00780DFC"/>
    <w:rsid w:val="007811F1"/>
    <w:rsid w:val="00783849"/>
    <w:rsid w:val="00783F68"/>
    <w:rsid w:val="00785E1F"/>
    <w:rsid w:val="00786722"/>
    <w:rsid w:val="00786BE0"/>
    <w:rsid w:val="00787E81"/>
    <w:rsid w:val="007A14A8"/>
    <w:rsid w:val="007A1B4F"/>
    <w:rsid w:val="007A1FF1"/>
    <w:rsid w:val="007A500E"/>
    <w:rsid w:val="007B1E49"/>
    <w:rsid w:val="007B5A5F"/>
    <w:rsid w:val="007B6269"/>
    <w:rsid w:val="007B740B"/>
    <w:rsid w:val="007C77DA"/>
    <w:rsid w:val="007D1954"/>
    <w:rsid w:val="007D2170"/>
    <w:rsid w:val="007D3092"/>
    <w:rsid w:val="007D6F6B"/>
    <w:rsid w:val="007D73D4"/>
    <w:rsid w:val="007E270A"/>
    <w:rsid w:val="007E39D2"/>
    <w:rsid w:val="007E4818"/>
    <w:rsid w:val="007E4AF7"/>
    <w:rsid w:val="007E758C"/>
    <w:rsid w:val="007F103A"/>
    <w:rsid w:val="007F4C22"/>
    <w:rsid w:val="00801443"/>
    <w:rsid w:val="00801C29"/>
    <w:rsid w:val="0080549B"/>
    <w:rsid w:val="00807B55"/>
    <w:rsid w:val="00811E2A"/>
    <w:rsid w:val="008141CC"/>
    <w:rsid w:val="008166D5"/>
    <w:rsid w:val="00820DA3"/>
    <w:rsid w:val="00826792"/>
    <w:rsid w:val="00827449"/>
    <w:rsid w:val="008320BE"/>
    <w:rsid w:val="008320BF"/>
    <w:rsid w:val="00837589"/>
    <w:rsid w:val="00840C4B"/>
    <w:rsid w:val="00842592"/>
    <w:rsid w:val="00844223"/>
    <w:rsid w:val="00847D5C"/>
    <w:rsid w:val="00854BA2"/>
    <w:rsid w:val="008579DF"/>
    <w:rsid w:val="008658B9"/>
    <w:rsid w:val="008679E1"/>
    <w:rsid w:val="0087058A"/>
    <w:rsid w:val="008711A1"/>
    <w:rsid w:val="008713A5"/>
    <w:rsid w:val="00875FB1"/>
    <w:rsid w:val="0087636F"/>
    <w:rsid w:val="008766D9"/>
    <w:rsid w:val="00876F38"/>
    <w:rsid w:val="00882063"/>
    <w:rsid w:val="0088658B"/>
    <w:rsid w:val="00893C82"/>
    <w:rsid w:val="00896D5E"/>
    <w:rsid w:val="008B4FA5"/>
    <w:rsid w:val="008D0468"/>
    <w:rsid w:val="008D573E"/>
    <w:rsid w:val="008E0AB3"/>
    <w:rsid w:val="008F1A03"/>
    <w:rsid w:val="008F4C34"/>
    <w:rsid w:val="008F6085"/>
    <w:rsid w:val="00903C74"/>
    <w:rsid w:val="00904C9F"/>
    <w:rsid w:val="0091248D"/>
    <w:rsid w:val="00912D49"/>
    <w:rsid w:val="00914462"/>
    <w:rsid w:val="0091574C"/>
    <w:rsid w:val="00915DD9"/>
    <w:rsid w:val="009162D3"/>
    <w:rsid w:val="00924B00"/>
    <w:rsid w:val="00926894"/>
    <w:rsid w:val="00926B5A"/>
    <w:rsid w:val="00932588"/>
    <w:rsid w:val="00941BD8"/>
    <w:rsid w:val="00941C13"/>
    <w:rsid w:val="00943720"/>
    <w:rsid w:val="00944080"/>
    <w:rsid w:val="00947D4C"/>
    <w:rsid w:val="00950822"/>
    <w:rsid w:val="00951197"/>
    <w:rsid w:val="00954F0D"/>
    <w:rsid w:val="00955E7A"/>
    <w:rsid w:val="009617CD"/>
    <w:rsid w:val="00965C85"/>
    <w:rsid w:val="0097101D"/>
    <w:rsid w:val="00972706"/>
    <w:rsid w:val="009754D0"/>
    <w:rsid w:val="00982328"/>
    <w:rsid w:val="009841BB"/>
    <w:rsid w:val="009879D6"/>
    <w:rsid w:val="00990216"/>
    <w:rsid w:val="00991B92"/>
    <w:rsid w:val="009947A5"/>
    <w:rsid w:val="009965E7"/>
    <w:rsid w:val="009A5F34"/>
    <w:rsid w:val="009C1A70"/>
    <w:rsid w:val="009C7AB6"/>
    <w:rsid w:val="009D06AC"/>
    <w:rsid w:val="009D5284"/>
    <w:rsid w:val="009D731B"/>
    <w:rsid w:val="009E4E6A"/>
    <w:rsid w:val="009F183D"/>
    <w:rsid w:val="009F25FF"/>
    <w:rsid w:val="009F44C2"/>
    <w:rsid w:val="009F521B"/>
    <w:rsid w:val="009F5C72"/>
    <w:rsid w:val="00A01D8B"/>
    <w:rsid w:val="00A10306"/>
    <w:rsid w:val="00A14192"/>
    <w:rsid w:val="00A14FAA"/>
    <w:rsid w:val="00A15F9F"/>
    <w:rsid w:val="00A16372"/>
    <w:rsid w:val="00A174E6"/>
    <w:rsid w:val="00A17681"/>
    <w:rsid w:val="00A21597"/>
    <w:rsid w:val="00A22BB1"/>
    <w:rsid w:val="00A23A96"/>
    <w:rsid w:val="00A2551C"/>
    <w:rsid w:val="00A259A2"/>
    <w:rsid w:val="00A26A4A"/>
    <w:rsid w:val="00A302D7"/>
    <w:rsid w:val="00A340E2"/>
    <w:rsid w:val="00A35167"/>
    <w:rsid w:val="00A358E7"/>
    <w:rsid w:val="00A370B6"/>
    <w:rsid w:val="00A42CD0"/>
    <w:rsid w:val="00A450DD"/>
    <w:rsid w:val="00A45388"/>
    <w:rsid w:val="00A46709"/>
    <w:rsid w:val="00A46B8E"/>
    <w:rsid w:val="00A5211E"/>
    <w:rsid w:val="00A53142"/>
    <w:rsid w:val="00A5374F"/>
    <w:rsid w:val="00A560BC"/>
    <w:rsid w:val="00A564DF"/>
    <w:rsid w:val="00A56CDB"/>
    <w:rsid w:val="00A57F59"/>
    <w:rsid w:val="00A64938"/>
    <w:rsid w:val="00A65388"/>
    <w:rsid w:val="00A66068"/>
    <w:rsid w:val="00A66D53"/>
    <w:rsid w:val="00A72481"/>
    <w:rsid w:val="00A927DC"/>
    <w:rsid w:val="00AA3AF6"/>
    <w:rsid w:val="00AB08A6"/>
    <w:rsid w:val="00AB0DB8"/>
    <w:rsid w:val="00AB6051"/>
    <w:rsid w:val="00AC05DE"/>
    <w:rsid w:val="00AC62BF"/>
    <w:rsid w:val="00AC6EE3"/>
    <w:rsid w:val="00AC7816"/>
    <w:rsid w:val="00AD677B"/>
    <w:rsid w:val="00AD7B79"/>
    <w:rsid w:val="00B025E3"/>
    <w:rsid w:val="00B02898"/>
    <w:rsid w:val="00B03636"/>
    <w:rsid w:val="00B074BF"/>
    <w:rsid w:val="00B118AE"/>
    <w:rsid w:val="00B125FA"/>
    <w:rsid w:val="00B150F6"/>
    <w:rsid w:val="00B1751D"/>
    <w:rsid w:val="00B17570"/>
    <w:rsid w:val="00B314D3"/>
    <w:rsid w:val="00B35932"/>
    <w:rsid w:val="00B40852"/>
    <w:rsid w:val="00B40CAE"/>
    <w:rsid w:val="00B47F1D"/>
    <w:rsid w:val="00B50B0D"/>
    <w:rsid w:val="00B50EDA"/>
    <w:rsid w:val="00B50F3E"/>
    <w:rsid w:val="00B6248A"/>
    <w:rsid w:val="00B63539"/>
    <w:rsid w:val="00B72287"/>
    <w:rsid w:val="00B73951"/>
    <w:rsid w:val="00B83B56"/>
    <w:rsid w:val="00B8445B"/>
    <w:rsid w:val="00B845EF"/>
    <w:rsid w:val="00B8622B"/>
    <w:rsid w:val="00B867D1"/>
    <w:rsid w:val="00B91399"/>
    <w:rsid w:val="00B94580"/>
    <w:rsid w:val="00B95FFD"/>
    <w:rsid w:val="00B978D1"/>
    <w:rsid w:val="00BA1D58"/>
    <w:rsid w:val="00BA2001"/>
    <w:rsid w:val="00BA247D"/>
    <w:rsid w:val="00BA2FBD"/>
    <w:rsid w:val="00BA316A"/>
    <w:rsid w:val="00BA48B1"/>
    <w:rsid w:val="00BA65E6"/>
    <w:rsid w:val="00BB2C2D"/>
    <w:rsid w:val="00BB42E9"/>
    <w:rsid w:val="00BB4D02"/>
    <w:rsid w:val="00BB53B4"/>
    <w:rsid w:val="00BC080C"/>
    <w:rsid w:val="00BC5709"/>
    <w:rsid w:val="00BC5A94"/>
    <w:rsid w:val="00BD004E"/>
    <w:rsid w:val="00BD6A65"/>
    <w:rsid w:val="00BE4471"/>
    <w:rsid w:val="00BF0E4E"/>
    <w:rsid w:val="00BF26D1"/>
    <w:rsid w:val="00BF3400"/>
    <w:rsid w:val="00BF6602"/>
    <w:rsid w:val="00C007E0"/>
    <w:rsid w:val="00C01969"/>
    <w:rsid w:val="00C02334"/>
    <w:rsid w:val="00C05A51"/>
    <w:rsid w:val="00C1012B"/>
    <w:rsid w:val="00C16CDB"/>
    <w:rsid w:val="00C173C7"/>
    <w:rsid w:val="00C219D3"/>
    <w:rsid w:val="00C2253D"/>
    <w:rsid w:val="00C32CE1"/>
    <w:rsid w:val="00C37146"/>
    <w:rsid w:val="00C43510"/>
    <w:rsid w:val="00C44094"/>
    <w:rsid w:val="00C508C4"/>
    <w:rsid w:val="00C57E33"/>
    <w:rsid w:val="00C609F5"/>
    <w:rsid w:val="00C62580"/>
    <w:rsid w:val="00C653C0"/>
    <w:rsid w:val="00C70016"/>
    <w:rsid w:val="00C73943"/>
    <w:rsid w:val="00C766A9"/>
    <w:rsid w:val="00C7673A"/>
    <w:rsid w:val="00C7780D"/>
    <w:rsid w:val="00C85FC7"/>
    <w:rsid w:val="00C95DE9"/>
    <w:rsid w:val="00CA2F0D"/>
    <w:rsid w:val="00CA5F95"/>
    <w:rsid w:val="00CA678C"/>
    <w:rsid w:val="00CB3BAA"/>
    <w:rsid w:val="00CB5417"/>
    <w:rsid w:val="00CB6202"/>
    <w:rsid w:val="00CB6799"/>
    <w:rsid w:val="00CC1321"/>
    <w:rsid w:val="00CC66E7"/>
    <w:rsid w:val="00CC6716"/>
    <w:rsid w:val="00CD456B"/>
    <w:rsid w:val="00CD4A55"/>
    <w:rsid w:val="00CD5038"/>
    <w:rsid w:val="00CE0741"/>
    <w:rsid w:val="00CF0BFF"/>
    <w:rsid w:val="00CF1DAF"/>
    <w:rsid w:val="00CF2BD1"/>
    <w:rsid w:val="00D03B6D"/>
    <w:rsid w:val="00D07799"/>
    <w:rsid w:val="00D10894"/>
    <w:rsid w:val="00D2000F"/>
    <w:rsid w:val="00D20B53"/>
    <w:rsid w:val="00D2124D"/>
    <w:rsid w:val="00D30A2F"/>
    <w:rsid w:val="00D30F67"/>
    <w:rsid w:val="00D34BE3"/>
    <w:rsid w:val="00D36ADD"/>
    <w:rsid w:val="00D4049B"/>
    <w:rsid w:val="00D41387"/>
    <w:rsid w:val="00D42106"/>
    <w:rsid w:val="00D45EE3"/>
    <w:rsid w:val="00D47898"/>
    <w:rsid w:val="00D50255"/>
    <w:rsid w:val="00D52106"/>
    <w:rsid w:val="00D55E99"/>
    <w:rsid w:val="00D6019F"/>
    <w:rsid w:val="00D6021E"/>
    <w:rsid w:val="00D6396B"/>
    <w:rsid w:val="00D64379"/>
    <w:rsid w:val="00D64D82"/>
    <w:rsid w:val="00D669C4"/>
    <w:rsid w:val="00D77D29"/>
    <w:rsid w:val="00D82CB5"/>
    <w:rsid w:val="00D852D5"/>
    <w:rsid w:val="00D868EA"/>
    <w:rsid w:val="00D9487F"/>
    <w:rsid w:val="00D971A6"/>
    <w:rsid w:val="00DA2B76"/>
    <w:rsid w:val="00DA5834"/>
    <w:rsid w:val="00DB1EC6"/>
    <w:rsid w:val="00DB7E91"/>
    <w:rsid w:val="00DC0F04"/>
    <w:rsid w:val="00DC1D8D"/>
    <w:rsid w:val="00DC2878"/>
    <w:rsid w:val="00DC4847"/>
    <w:rsid w:val="00DC493D"/>
    <w:rsid w:val="00DC4A1A"/>
    <w:rsid w:val="00DC6494"/>
    <w:rsid w:val="00DD0CF9"/>
    <w:rsid w:val="00DD10E8"/>
    <w:rsid w:val="00DD2FD1"/>
    <w:rsid w:val="00DD3E53"/>
    <w:rsid w:val="00DD7B84"/>
    <w:rsid w:val="00DE0B0C"/>
    <w:rsid w:val="00DE6B0F"/>
    <w:rsid w:val="00DF1ED8"/>
    <w:rsid w:val="00DF29D4"/>
    <w:rsid w:val="00DF51D7"/>
    <w:rsid w:val="00E00F34"/>
    <w:rsid w:val="00E03B7E"/>
    <w:rsid w:val="00E03D28"/>
    <w:rsid w:val="00E04FB5"/>
    <w:rsid w:val="00E0713E"/>
    <w:rsid w:val="00E122FF"/>
    <w:rsid w:val="00E176D5"/>
    <w:rsid w:val="00E20BEB"/>
    <w:rsid w:val="00E224C3"/>
    <w:rsid w:val="00E27693"/>
    <w:rsid w:val="00E324D1"/>
    <w:rsid w:val="00E33D5B"/>
    <w:rsid w:val="00E403F2"/>
    <w:rsid w:val="00E47463"/>
    <w:rsid w:val="00E5001A"/>
    <w:rsid w:val="00E50E63"/>
    <w:rsid w:val="00E53F16"/>
    <w:rsid w:val="00E54CC5"/>
    <w:rsid w:val="00E55E3B"/>
    <w:rsid w:val="00E57763"/>
    <w:rsid w:val="00E60142"/>
    <w:rsid w:val="00E64DD5"/>
    <w:rsid w:val="00E714B5"/>
    <w:rsid w:val="00E72C26"/>
    <w:rsid w:val="00E8361F"/>
    <w:rsid w:val="00E83FD8"/>
    <w:rsid w:val="00EA20B1"/>
    <w:rsid w:val="00EA5D62"/>
    <w:rsid w:val="00EA685B"/>
    <w:rsid w:val="00EB39E8"/>
    <w:rsid w:val="00EB48D0"/>
    <w:rsid w:val="00EC0E60"/>
    <w:rsid w:val="00ED0377"/>
    <w:rsid w:val="00ED2C5B"/>
    <w:rsid w:val="00ED40CE"/>
    <w:rsid w:val="00ED4BEE"/>
    <w:rsid w:val="00ED5242"/>
    <w:rsid w:val="00EE0F92"/>
    <w:rsid w:val="00EE1FC5"/>
    <w:rsid w:val="00F1347A"/>
    <w:rsid w:val="00F224FA"/>
    <w:rsid w:val="00F2586A"/>
    <w:rsid w:val="00F25871"/>
    <w:rsid w:val="00F27F16"/>
    <w:rsid w:val="00F31B96"/>
    <w:rsid w:val="00F3638B"/>
    <w:rsid w:val="00F36DDC"/>
    <w:rsid w:val="00F40226"/>
    <w:rsid w:val="00F4191A"/>
    <w:rsid w:val="00F4654F"/>
    <w:rsid w:val="00F46EEB"/>
    <w:rsid w:val="00F5445B"/>
    <w:rsid w:val="00F56090"/>
    <w:rsid w:val="00F6185A"/>
    <w:rsid w:val="00F7557E"/>
    <w:rsid w:val="00F75DE4"/>
    <w:rsid w:val="00F814EC"/>
    <w:rsid w:val="00F85A2D"/>
    <w:rsid w:val="00F95351"/>
    <w:rsid w:val="00FA4098"/>
    <w:rsid w:val="00FA6165"/>
    <w:rsid w:val="00FB1E1F"/>
    <w:rsid w:val="00FB61E0"/>
    <w:rsid w:val="00FC04F4"/>
    <w:rsid w:val="00FC3591"/>
    <w:rsid w:val="00FC3ACC"/>
    <w:rsid w:val="00FC49F1"/>
    <w:rsid w:val="00FC5846"/>
    <w:rsid w:val="00FD16FD"/>
    <w:rsid w:val="00FD33B5"/>
    <w:rsid w:val="00FF18A3"/>
    <w:rsid w:val="00FF210E"/>
    <w:rsid w:val="00FF2D3B"/>
    <w:rsid w:val="00FF4BB1"/>
    <w:rsid w:val="00FF522D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  <o:rules v:ext="edit">
        <o:r id="V:Rule10" type="connector" idref="#_x0000_s1115"/>
        <o:r id="V:Rule11" type="connector" idref="#_x0000_s1111"/>
        <o:r id="V:Rule12" type="connector" idref="#_x0000_s1114"/>
        <o:r id="V:Rule13" type="connector" idref="#_x0000_s1097"/>
        <o:r id="V:Rule14" type="connector" idref="#_x0000_s1054"/>
        <o:r id="V:Rule15" type="connector" idref="#_x0000_s1113"/>
        <o:r id="V:Rule16" type="connector" idref="#_x0000_s1112"/>
        <o:r id="V:Rule17" type="connector" idref="#_x0000_s1116"/>
        <o:r id="V:Rule18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1)" w:eastAsia="Times New Roman" w:hAnsi="CG Times (W1)" w:cs="CG Times (W1)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locked="1" w:uiPriority="0"/>
    <w:lsdException w:name="header" w:locked="1"/>
    <w:lsdException w:name="footer" w:lock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C5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05D9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117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117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B83B5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3F05D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3F05D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3F05D9"/>
    <w:rPr>
      <w:rFonts w:ascii="Cambria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3F05D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F05D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F05D9"/>
    <w:pPr>
      <w:tabs>
        <w:tab w:val="center" w:pos="4320"/>
        <w:tab w:val="right" w:pos="8640"/>
      </w:tabs>
    </w:pPr>
    <w:rPr>
      <w:rFonts w:ascii="CG Times (W1)" w:hAnsi="CG Times (W1)"/>
    </w:rPr>
  </w:style>
  <w:style w:type="character" w:customStyle="1" w:styleId="FooterChar">
    <w:name w:val="Footer Char"/>
    <w:link w:val="Footer"/>
    <w:uiPriority w:val="99"/>
    <w:locked/>
    <w:rsid w:val="0087636F"/>
    <w:rPr>
      <w:rFonts w:cs="Times New Roman"/>
      <w:sz w:val="24"/>
      <w:szCs w:val="24"/>
      <w:lang w:val="en-US" w:eastAsia="en-US"/>
    </w:rPr>
  </w:style>
  <w:style w:type="paragraph" w:customStyle="1" w:styleId="CharCharCharCharCharCharCharCharCharCharCharChar">
    <w:name w:val="Char Char Char Char Char Char Char Char Char Char Char Char"/>
    <w:basedOn w:val="Normal"/>
    <w:semiHidden/>
    <w:rsid w:val="00123A4A"/>
    <w:pPr>
      <w:spacing w:after="120" w:line="240" w:lineRule="exact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3F05D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F05D9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3F05D9"/>
    <w:pPr>
      <w:jc w:val="center"/>
    </w:pPr>
    <w:rPr>
      <w:sz w:val="36"/>
      <w:szCs w:val="36"/>
    </w:rPr>
  </w:style>
  <w:style w:type="character" w:styleId="PageNumber">
    <w:name w:val="page number"/>
    <w:rsid w:val="00E64DD5"/>
    <w:rPr>
      <w:rFonts w:cs="Times New Roman"/>
    </w:rPr>
  </w:style>
  <w:style w:type="character" w:styleId="CommentReference">
    <w:name w:val="annotation reference"/>
    <w:semiHidden/>
    <w:rsid w:val="002E661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E6614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3F05D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6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F05D9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rsid w:val="00646E7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F56090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2588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5846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83B5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B83B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83B56"/>
    <w:rPr>
      <w:rFonts w:ascii="Times New Roman" w:hAnsi="Times New Roman" w:cs="Times New Roman"/>
    </w:rPr>
  </w:style>
  <w:style w:type="character" w:styleId="FootnoteReference">
    <w:name w:val="footnote reference"/>
    <w:semiHidden/>
    <w:rsid w:val="00B83B56"/>
    <w:rPr>
      <w:rFonts w:cs="Times New Roman"/>
      <w:vertAlign w:val="superscript"/>
    </w:rPr>
  </w:style>
  <w:style w:type="character" w:styleId="Hyperlink">
    <w:name w:val="Hyperlink"/>
    <w:rsid w:val="00B83B56"/>
    <w:rPr>
      <w:rFonts w:cs="Times New Roman"/>
      <w:color w:val="0000FF"/>
      <w:u w:val="single"/>
    </w:rPr>
  </w:style>
  <w:style w:type="character" w:styleId="FollowedHyperlink">
    <w:name w:val="FollowedHyperlink"/>
    <w:rsid w:val="00B83B56"/>
    <w:rPr>
      <w:rFonts w:cs="Times New Roman"/>
      <w:color w:val="800080"/>
      <w:u w:val="single"/>
    </w:rPr>
  </w:style>
  <w:style w:type="numbering" w:customStyle="1" w:styleId="Style5">
    <w:name w:val="Style5"/>
    <w:rsid w:val="00B83B56"/>
    <w:pPr>
      <w:numPr>
        <w:numId w:val="13"/>
      </w:numPr>
    </w:pPr>
  </w:style>
  <w:style w:type="paragraph" w:styleId="Revision">
    <w:name w:val="Revision"/>
    <w:hidden/>
    <w:uiPriority w:val="99"/>
    <w:semiHidden/>
    <w:rsid w:val="00B83B5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locked/>
    <w:rsid w:val="00B83B56"/>
    <w:rPr>
      <w:b/>
      <w:bCs/>
    </w:rPr>
  </w:style>
  <w:style w:type="paragraph" w:styleId="BodyText2">
    <w:name w:val="Body Text 2"/>
    <w:basedOn w:val="Normal"/>
    <w:link w:val="BodyText2Char"/>
    <w:rsid w:val="00B83B56"/>
    <w:rPr>
      <w:rFonts w:ascii="Arial" w:hAnsi="Arial"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B83B56"/>
    <w:rPr>
      <w:rFonts w:ascii="Arial" w:hAnsi="Arial" w:cs="Arial"/>
      <w:sz w:val="18"/>
      <w:szCs w:val="18"/>
    </w:rPr>
  </w:style>
  <w:style w:type="paragraph" w:styleId="BodyText">
    <w:name w:val="Body Text"/>
    <w:basedOn w:val="Normal"/>
    <w:link w:val="BodyTextChar"/>
    <w:rsid w:val="00B83B56"/>
    <w:rPr>
      <w:rFonts w:ascii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B83B56"/>
    <w:rPr>
      <w:rFonts w:ascii="Arial" w:hAnsi="Arial" w:cs="Arial"/>
      <w:b/>
      <w:bCs/>
      <w:sz w:val="18"/>
      <w:szCs w:val="18"/>
    </w:rPr>
  </w:style>
  <w:style w:type="paragraph" w:styleId="BodyTextIndent">
    <w:name w:val="Body Text Indent"/>
    <w:basedOn w:val="Normal"/>
    <w:link w:val="BodyTextIndentChar"/>
    <w:rsid w:val="00B83B56"/>
    <w:rPr>
      <w:rFonts w:ascii="Arial" w:hAnsi="Arial" w:cs="Arial"/>
      <w:i/>
      <w:iCs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B83B56"/>
    <w:rPr>
      <w:rFonts w:ascii="Arial" w:hAnsi="Arial" w:cs="Arial"/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1)" w:eastAsia="Times New Roman" w:hAnsi="CG Times (W1)" w:cs="CG Times (W1)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locked="1" w:uiPriority="0"/>
    <w:lsdException w:name="header" w:locked="1"/>
    <w:lsdException w:name="footer" w:lock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C5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05D9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117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117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B83B5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3F05D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3F05D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3F05D9"/>
    <w:rPr>
      <w:rFonts w:ascii="Cambria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3F05D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F05D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F05D9"/>
    <w:pPr>
      <w:tabs>
        <w:tab w:val="center" w:pos="4320"/>
        <w:tab w:val="right" w:pos="8640"/>
      </w:tabs>
    </w:pPr>
    <w:rPr>
      <w:rFonts w:ascii="CG Times (W1)" w:hAnsi="CG Times (W1)"/>
    </w:rPr>
  </w:style>
  <w:style w:type="character" w:customStyle="1" w:styleId="FooterChar">
    <w:name w:val="Footer Char"/>
    <w:link w:val="Footer"/>
    <w:uiPriority w:val="99"/>
    <w:locked/>
    <w:rsid w:val="0087636F"/>
    <w:rPr>
      <w:rFonts w:cs="Times New Roman"/>
      <w:sz w:val="24"/>
      <w:szCs w:val="24"/>
      <w:lang w:val="en-US" w:eastAsia="en-US"/>
    </w:rPr>
  </w:style>
  <w:style w:type="paragraph" w:customStyle="1" w:styleId="CharCharCharCharCharCharCharCharCharCharCharChar">
    <w:name w:val="Char Char Char Char Char Char Char Char Char Char Char Char"/>
    <w:basedOn w:val="Normal"/>
    <w:semiHidden/>
    <w:rsid w:val="00123A4A"/>
    <w:pPr>
      <w:spacing w:after="120" w:line="240" w:lineRule="exact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3F05D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F05D9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3F05D9"/>
    <w:pPr>
      <w:jc w:val="center"/>
    </w:pPr>
    <w:rPr>
      <w:sz w:val="36"/>
      <w:szCs w:val="36"/>
    </w:rPr>
  </w:style>
  <w:style w:type="character" w:styleId="PageNumber">
    <w:name w:val="page number"/>
    <w:rsid w:val="00E64DD5"/>
    <w:rPr>
      <w:rFonts w:cs="Times New Roman"/>
    </w:rPr>
  </w:style>
  <w:style w:type="character" w:styleId="CommentReference">
    <w:name w:val="annotation reference"/>
    <w:semiHidden/>
    <w:rsid w:val="002E661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E6614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3F05D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6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F05D9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rsid w:val="00646E7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F56090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2588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5846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83B5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B83B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83B56"/>
    <w:rPr>
      <w:rFonts w:ascii="Times New Roman" w:hAnsi="Times New Roman" w:cs="Times New Roman"/>
    </w:rPr>
  </w:style>
  <w:style w:type="character" w:styleId="FootnoteReference">
    <w:name w:val="footnote reference"/>
    <w:semiHidden/>
    <w:rsid w:val="00B83B56"/>
    <w:rPr>
      <w:rFonts w:cs="Times New Roman"/>
      <w:vertAlign w:val="superscript"/>
    </w:rPr>
  </w:style>
  <w:style w:type="character" w:styleId="Hyperlink">
    <w:name w:val="Hyperlink"/>
    <w:rsid w:val="00B83B56"/>
    <w:rPr>
      <w:rFonts w:cs="Times New Roman"/>
      <w:color w:val="0000FF"/>
      <w:u w:val="single"/>
    </w:rPr>
  </w:style>
  <w:style w:type="character" w:styleId="FollowedHyperlink">
    <w:name w:val="FollowedHyperlink"/>
    <w:rsid w:val="00B83B56"/>
    <w:rPr>
      <w:rFonts w:cs="Times New Roman"/>
      <w:color w:val="800080"/>
      <w:u w:val="single"/>
    </w:rPr>
  </w:style>
  <w:style w:type="numbering" w:customStyle="1" w:styleId="Style5">
    <w:name w:val="Style5"/>
    <w:rsid w:val="00B83B56"/>
    <w:pPr>
      <w:numPr>
        <w:numId w:val="13"/>
      </w:numPr>
    </w:pPr>
  </w:style>
  <w:style w:type="paragraph" w:styleId="Revision">
    <w:name w:val="Revision"/>
    <w:hidden/>
    <w:uiPriority w:val="99"/>
    <w:semiHidden/>
    <w:rsid w:val="00B83B5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locked/>
    <w:rsid w:val="00B83B56"/>
    <w:rPr>
      <w:b/>
      <w:bCs/>
    </w:rPr>
  </w:style>
  <w:style w:type="paragraph" w:styleId="BodyText2">
    <w:name w:val="Body Text 2"/>
    <w:basedOn w:val="Normal"/>
    <w:link w:val="BodyText2Char"/>
    <w:rsid w:val="00B83B56"/>
    <w:rPr>
      <w:rFonts w:ascii="Arial" w:hAnsi="Arial"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B83B56"/>
    <w:rPr>
      <w:rFonts w:ascii="Arial" w:hAnsi="Arial" w:cs="Arial"/>
      <w:sz w:val="18"/>
      <w:szCs w:val="18"/>
    </w:rPr>
  </w:style>
  <w:style w:type="paragraph" w:styleId="BodyText">
    <w:name w:val="Body Text"/>
    <w:basedOn w:val="Normal"/>
    <w:link w:val="BodyTextChar"/>
    <w:rsid w:val="00B83B56"/>
    <w:rPr>
      <w:rFonts w:ascii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B83B56"/>
    <w:rPr>
      <w:rFonts w:ascii="Arial" w:hAnsi="Arial" w:cs="Arial"/>
      <w:b/>
      <w:bCs/>
      <w:sz w:val="18"/>
      <w:szCs w:val="18"/>
    </w:rPr>
  </w:style>
  <w:style w:type="paragraph" w:styleId="BodyTextIndent">
    <w:name w:val="Body Text Indent"/>
    <w:basedOn w:val="Normal"/>
    <w:link w:val="BodyTextIndentChar"/>
    <w:rsid w:val="00B83B56"/>
    <w:rPr>
      <w:rFonts w:ascii="Arial" w:hAnsi="Arial" w:cs="Arial"/>
      <w:i/>
      <w:iCs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B83B56"/>
    <w:rPr>
      <w:rFonts w:ascii="Arial" w:hAnsi="Arial" w:cs="Arial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8E9045-B2E8-4B0A-8CD1-BE4EF02A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1766</Words>
  <Characters>10542</Characters>
  <Application>Microsoft Office Word</Application>
  <DocSecurity>4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DoDI 6040.40</vt:lpstr>
    </vt:vector>
  </TitlesOfParts>
  <Company>Altarum Institute</Company>
  <LinksUpToDate>false</LinksUpToDate>
  <CharactersWithSpaces>12284</CharactersWithSpaces>
  <SharedDoc>false</SharedDoc>
  <HLinks>
    <vt:vector size="36" baseType="variant">
      <vt:variant>
        <vt:i4>3080197</vt:i4>
      </vt:variant>
      <vt:variant>
        <vt:i4>12</vt:i4>
      </vt:variant>
      <vt:variant>
        <vt:i4>0</vt:i4>
      </vt:variant>
      <vt:variant>
        <vt:i4>5</vt:i4>
      </vt:variant>
      <vt:variant>
        <vt:lpwstr>http://www.tricare.mil/ocfo/mcfs/dqmcp/refs_regs.cfm</vt:lpwstr>
      </vt:variant>
      <vt:variant>
        <vt:lpwstr/>
      </vt:variant>
      <vt:variant>
        <vt:i4>6029368</vt:i4>
      </vt:variant>
      <vt:variant>
        <vt:i4>9</vt:i4>
      </vt:variant>
      <vt:variant>
        <vt:i4>0</vt:i4>
      </vt:variant>
      <vt:variant>
        <vt:i4>5</vt:i4>
      </vt:variant>
      <vt:variant>
        <vt:lpwstr>http://tricare.mil/ocfo/bea/ubu/coding_guidelines.cfm</vt:lpwstr>
      </vt:variant>
      <vt:variant>
        <vt:lpwstr/>
      </vt:variant>
      <vt:variant>
        <vt:i4>6029368</vt:i4>
      </vt:variant>
      <vt:variant>
        <vt:i4>6</vt:i4>
      </vt:variant>
      <vt:variant>
        <vt:i4>0</vt:i4>
      </vt:variant>
      <vt:variant>
        <vt:i4>5</vt:i4>
      </vt:variant>
      <vt:variant>
        <vt:lpwstr>http://tricare.mil/ocfo/bea/ubu/coding_guidelines.cfm</vt:lpwstr>
      </vt:variant>
      <vt:variant>
        <vt:lpwstr/>
      </vt:variant>
      <vt:variant>
        <vt:i4>3080197</vt:i4>
      </vt:variant>
      <vt:variant>
        <vt:i4>3</vt:i4>
      </vt:variant>
      <vt:variant>
        <vt:i4>0</vt:i4>
      </vt:variant>
      <vt:variant>
        <vt:i4>5</vt:i4>
      </vt:variant>
      <vt:variant>
        <vt:lpwstr>http://www.tricare.mil/ocfo/mcfs/dqmcp/refs_regs.cfm</vt:lpwstr>
      </vt:variant>
      <vt:variant>
        <vt:lpwstr/>
      </vt:variant>
      <vt:variant>
        <vt:i4>6619240</vt:i4>
      </vt:variant>
      <vt:variant>
        <vt:i4>0</vt:i4>
      </vt:variant>
      <vt:variant>
        <vt:i4>0</vt:i4>
      </vt:variant>
      <vt:variant>
        <vt:i4>5</vt:i4>
      </vt:variant>
      <vt:variant>
        <vt:lpwstr>http://www.meprs.info/</vt:lpwstr>
      </vt:variant>
      <vt:variant>
        <vt:lpwstr/>
      </vt:variant>
      <vt:variant>
        <vt:i4>7471153</vt:i4>
      </vt:variant>
      <vt:variant>
        <vt:i4>-1</vt:i4>
      </vt:variant>
      <vt:variant>
        <vt:i4>1026</vt:i4>
      </vt:variant>
      <vt:variant>
        <vt:i4>1</vt:i4>
      </vt:variant>
      <vt:variant>
        <vt:lpwstr>https://intranet.whs.mil/images/logos/DODc.gif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DoDI 6040.40</dc:title>
  <dc:creator>Paula Palmore</dc:creator>
  <cp:lastModifiedBy>Carolyn.Enloe</cp:lastModifiedBy>
  <cp:revision>2</cp:revision>
  <cp:lastPrinted>2015-12-01T20:59:00Z</cp:lastPrinted>
  <dcterms:created xsi:type="dcterms:W3CDTF">2016-01-12T21:35:00Z</dcterms:created>
  <dcterms:modified xsi:type="dcterms:W3CDTF">2016-01-12T21:35:00Z</dcterms:modified>
</cp:coreProperties>
</file>